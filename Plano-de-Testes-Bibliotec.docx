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4AA" w:rsidRPr="001D4FEF" w:rsidRDefault="004F24AA" w:rsidP="001D4FEF">
      <w:pPr>
        <w:pStyle w:val="TitleCover"/>
        <w:numPr>
          <w:ins w:id="0" w:author="Unknown"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rsidR="004F24AA" w:rsidRPr="001D4FEF" w:rsidRDefault="004F24AA" w:rsidP="00EB108D">
      <w:pPr>
        <w:pStyle w:val="titulo"/>
        <w:spacing w:before="120"/>
      </w:pPr>
    </w:p>
    <w:p w:rsidR="004F24AA" w:rsidRPr="001D4FEF" w:rsidRDefault="004F24AA" w:rsidP="00EB108D">
      <w:pPr>
        <w:pStyle w:val="titulo"/>
        <w:spacing w:before="120"/>
      </w:pPr>
    </w:p>
    <w:p w:rsidR="004F24AA" w:rsidRPr="001D4FEF" w:rsidRDefault="004F24AA" w:rsidP="00EB108D">
      <w:pPr>
        <w:pStyle w:val="titulo"/>
        <w:spacing w:before="120"/>
      </w:pPr>
    </w:p>
    <w:p w:rsidR="004F24AA" w:rsidRPr="001D4FEF" w:rsidRDefault="004F24AA" w:rsidP="00EB108D">
      <w:pPr>
        <w:jc w:val="right"/>
        <w:rPr>
          <w:rFonts w:cs="Arial"/>
          <w:b/>
          <w:bCs/>
          <w:sz w:val="40"/>
          <w:lang w:val="pt-BR"/>
        </w:rPr>
      </w:pPr>
      <w:r w:rsidRPr="001D4FEF">
        <w:rPr>
          <w:rFonts w:cs="Arial"/>
          <w:b/>
          <w:bCs/>
          <w:sz w:val="40"/>
          <w:lang w:val="pt-BR"/>
        </w:rPr>
        <w:t xml:space="preserve">Cliente: </w:t>
      </w:r>
      <w:proofErr w:type="spellStart"/>
      <w:r w:rsidR="00CF1670">
        <w:rPr>
          <w:rFonts w:cs="Arial"/>
          <w:b/>
          <w:bCs/>
          <w:i/>
          <w:iCs/>
          <w:sz w:val="40"/>
          <w:lang w:val="pt-BR"/>
        </w:rPr>
        <w:t>Bibliotec</w:t>
      </w:r>
      <w:proofErr w:type="spellEnd"/>
      <w:r w:rsidR="00CF1670">
        <w:rPr>
          <w:rFonts w:cs="Arial"/>
          <w:b/>
          <w:bCs/>
          <w:i/>
          <w:iCs/>
          <w:sz w:val="40"/>
          <w:lang w:val="pt-BR"/>
        </w:rPr>
        <w:t xml:space="preserve"> </w:t>
      </w:r>
      <w:proofErr w:type="spellStart"/>
      <w:r w:rsidR="00CF1670">
        <w:rPr>
          <w:rFonts w:cs="Arial"/>
          <w:b/>
          <w:bCs/>
          <w:i/>
          <w:iCs/>
          <w:sz w:val="40"/>
          <w:lang w:val="pt-BR"/>
        </w:rPr>
        <w:t>Ltda</w:t>
      </w:r>
      <w:proofErr w:type="spellEnd"/>
    </w:p>
    <w:p w:rsidR="004F24AA" w:rsidRPr="001D4FEF" w:rsidRDefault="004F24AA" w:rsidP="00EB108D">
      <w:pPr>
        <w:jc w:val="right"/>
        <w:rPr>
          <w:rFonts w:cs="Arial"/>
          <w:sz w:val="40"/>
          <w:lang w:val="pt-BR"/>
        </w:rPr>
      </w:pPr>
    </w:p>
    <w:p w:rsidR="004F24AA" w:rsidRPr="001D4FEF" w:rsidRDefault="004F24AA" w:rsidP="00EB108D">
      <w:pPr>
        <w:pStyle w:val="sistema"/>
        <w:rPr>
          <w:i w:val="0"/>
          <w:color w:val="000000"/>
        </w:rPr>
      </w:pPr>
      <w:r w:rsidRPr="001D4FEF">
        <w:rPr>
          <w:i w:val="0"/>
        </w:rPr>
        <w:t>Projeto:</w:t>
      </w:r>
      <w:r w:rsidRPr="001D4FEF">
        <w:rPr>
          <w:i w:val="0"/>
          <w:color w:val="0000FF"/>
        </w:rPr>
        <w:t xml:space="preserve"> </w:t>
      </w:r>
      <w:r>
        <w:rPr>
          <w:i w:val="0"/>
          <w:color w:val="000000"/>
        </w:rPr>
        <w:t xml:space="preserve">Sistema de Gerenciamento </w:t>
      </w:r>
      <w:r w:rsidR="00CF1670">
        <w:rPr>
          <w:i w:val="0"/>
          <w:color w:val="000000"/>
        </w:rPr>
        <w:t xml:space="preserve">de </w:t>
      </w:r>
      <w:r>
        <w:rPr>
          <w:i w:val="0"/>
          <w:color w:val="000000"/>
        </w:rPr>
        <w:t>Bibliotec</w:t>
      </w:r>
      <w:r w:rsidR="00CF1670">
        <w:rPr>
          <w:i w:val="0"/>
          <w:color w:val="000000"/>
        </w:rPr>
        <w:t>as</w:t>
      </w:r>
    </w:p>
    <w:p w:rsidR="004F24AA" w:rsidRPr="001D4FEF" w:rsidRDefault="004F24AA" w:rsidP="00EB108D">
      <w:pPr>
        <w:pStyle w:val="sistema"/>
        <w:rPr>
          <w:i w:val="0"/>
          <w:color w:val="0000FF"/>
        </w:rPr>
      </w:pPr>
      <w:r w:rsidRPr="001D4FEF">
        <w:rPr>
          <w:i w:val="0"/>
        </w:rPr>
        <w:t>Versão:</w:t>
      </w:r>
      <w:r>
        <w:rPr>
          <w:i w:val="0"/>
        </w:rPr>
        <w:t xml:space="preserve"> 1.</w:t>
      </w:r>
      <w:r w:rsidR="00CF1670">
        <w:rPr>
          <w:i w:val="0"/>
        </w:rPr>
        <w:t>1</w:t>
      </w:r>
    </w:p>
    <w:p w:rsidR="004F24AA" w:rsidRPr="001D4FEF" w:rsidRDefault="004F24AA" w:rsidP="00EB108D">
      <w:pPr>
        <w:rPr>
          <w:lang w:val="pt-BR"/>
        </w:rPr>
      </w:pPr>
    </w:p>
    <w:p w:rsidR="004F24AA" w:rsidRPr="001D4FEF" w:rsidRDefault="004F24AA" w:rsidP="00EB108D">
      <w:pPr>
        <w:rPr>
          <w:lang w:val="pt-BR"/>
        </w:rPr>
      </w:pPr>
    </w:p>
    <w:p w:rsidR="004F24AA" w:rsidRPr="001D4FEF" w:rsidRDefault="004F24AA" w:rsidP="00EB108D">
      <w:pPr>
        <w:rPr>
          <w:lang w:val="pt-BR"/>
        </w:rPr>
      </w:pPr>
    </w:p>
    <w:p w:rsidR="004F24AA" w:rsidRPr="001D4FEF" w:rsidRDefault="004F24AA" w:rsidP="00EB108D">
      <w:pPr>
        <w:rPr>
          <w:lang w:val="pt-BR"/>
        </w:rPr>
      </w:pPr>
    </w:p>
    <w:p w:rsidR="004F24AA" w:rsidRPr="001D4FEF" w:rsidRDefault="004F24AA" w:rsidP="00EB108D">
      <w:pPr>
        <w:rPr>
          <w:lang w:val="pt-BR"/>
        </w:rPr>
      </w:pPr>
    </w:p>
    <w:p w:rsidR="004F24AA" w:rsidRPr="001D4FEF" w:rsidRDefault="004F24AA" w:rsidP="00EB108D">
      <w:pPr>
        <w:rPr>
          <w:lang w:val="pt-BR"/>
        </w:rPr>
      </w:pPr>
    </w:p>
    <w:p w:rsidR="004F24AA" w:rsidRPr="001D4FEF" w:rsidRDefault="004F24AA" w:rsidP="00EB108D">
      <w:pPr>
        <w:jc w:val="right"/>
        <w:rPr>
          <w:sz w:val="28"/>
          <w:lang w:val="pt-BR"/>
        </w:rPr>
      </w:pPr>
    </w:p>
    <w:p w:rsidR="004F24AA" w:rsidRPr="001D4FEF" w:rsidRDefault="004F24AA" w:rsidP="00EB108D">
      <w:pPr>
        <w:jc w:val="right"/>
        <w:rPr>
          <w:sz w:val="28"/>
          <w:lang w:val="pt-BR"/>
        </w:rPr>
      </w:pPr>
      <w:r w:rsidRPr="001D4FEF">
        <w:rPr>
          <w:sz w:val="28"/>
          <w:lang w:val="pt-BR"/>
        </w:rPr>
        <w:t xml:space="preserve">Equipe: </w:t>
      </w:r>
    </w:p>
    <w:p w:rsidR="004F24AA" w:rsidRPr="001D4FEF" w:rsidRDefault="004F24AA" w:rsidP="00EB108D">
      <w:pPr>
        <w:jc w:val="right"/>
        <w:rPr>
          <w:sz w:val="28"/>
          <w:lang w:val="pt-BR"/>
        </w:rPr>
      </w:pPr>
      <w:r>
        <w:rPr>
          <w:sz w:val="28"/>
          <w:lang w:val="pt-BR"/>
        </w:rPr>
        <w:t>José Domingos</w:t>
      </w:r>
    </w:p>
    <w:p w:rsidR="004F24AA" w:rsidRPr="001D4FEF" w:rsidRDefault="004F24AA" w:rsidP="00EB108D">
      <w:pPr>
        <w:jc w:val="right"/>
        <w:rPr>
          <w:sz w:val="28"/>
          <w:lang w:val="pt-BR"/>
        </w:rPr>
      </w:pPr>
      <w:r>
        <w:rPr>
          <w:sz w:val="28"/>
          <w:lang w:val="pt-BR"/>
        </w:rPr>
        <w:t xml:space="preserve">Lucas de Melo </w:t>
      </w:r>
    </w:p>
    <w:p w:rsidR="004F24AA" w:rsidRPr="001D4FEF" w:rsidRDefault="004F24AA" w:rsidP="00562868">
      <w:pPr>
        <w:jc w:val="right"/>
        <w:rPr>
          <w:sz w:val="28"/>
          <w:lang w:val="pt-BR"/>
        </w:rPr>
      </w:pPr>
      <w:r>
        <w:rPr>
          <w:sz w:val="28"/>
          <w:lang w:val="pt-BR"/>
        </w:rPr>
        <w:t>Marcelo Augusto</w:t>
      </w:r>
    </w:p>
    <w:p w:rsidR="004F24AA" w:rsidRPr="001D4FEF" w:rsidRDefault="004F24AA" w:rsidP="00EB108D">
      <w:pPr>
        <w:jc w:val="right"/>
        <w:rPr>
          <w:lang w:val="pt-BR"/>
        </w:rPr>
        <w:sectPr w:rsidR="004F24AA" w:rsidRPr="001D4FEF" w:rsidSect="0016692A">
          <w:headerReference w:type="default" r:id="rId7"/>
          <w:pgSz w:w="11906" w:h="16838" w:code="9"/>
          <w:pgMar w:top="1134" w:right="1418" w:bottom="2041" w:left="1418" w:header="680" w:footer="680" w:gutter="0"/>
          <w:cols w:space="720"/>
          <w:rtlGutter/>
        </w:sectPr>
      </w:pPr>
    </w:p>
    <w:p w:rsidR="004F24AA" w:rsidRPr="001D4FEF" w:rsidRDefault="004F24AA">
      <w:pPr>
        <w:pStyle w:val="Ttulo"/>
        <w:spacing w:line="288" w:lineRule="auto"/>
        <w:rPr>
          <w:rFonts w:ascii="Calibri" w:hAnsi="Calibri"/>
          <w:lang w:val="pt-BR"/>
        </w:rPr>
      </w:pPr>
      <w:r w:rsidRPr="001D4FEF">
        <w:rPr>
          <w:rFonts w:ascii="Calibri" w:hAnsi="Calibri"/>
          <w:b w:val="0"/>
          <w:sz w:val="20"/>
          <w:lang w:val="pt-BR"/>
        </w:rPr>
        <w:lastRenderedPageBreak/>
        <w:t> </w:t>
      </w:r>
    </w:p>
    <w:p w:rsidR="004F24AA" w:rsidRPr="001D4FEF" w:rsidRDefault="004F24AA">
      <w:pPr>
        <w:pStyle w:val="Ttulo"/>
        <w:rPr>
          <w:rFonts w:ascii="Calibri" w:hAnsi="Calibri"/>
          <w:lang w:val="pt-BR"/>
        </w:rPr>
      </w:pPr>
      <w:r w:rsidRPr="001D4FEF">
        <w:rPr>
          <w:rFonts w:ascii="Calibri" w:hAnsi="Calibri"/>
          <w:lang w:val="pt-BR"/>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4F24AA" w:rsidRPr="001D4FEF" w:rsidTr="00D17279">
        <w:tc>
          <w:tcPr>
            <w:tcW w:w="1379" w:type="pct"/>
          </w:tcPr>
          <w:p w:rsidR="004F24AA" w:rsidRPr="001D4FEF" w:rsidRDefault="004F24AA">
            <w:pPr>
              <w:pStyle w:val="Tabletext"/>
              <w:jc w:val="center"/>
              <w:rPr>
                <w:rFonts w:ascii="Calibri" w:hAnsi="Calibri"/>
                <w:b/>
                <w:lang w:val="pt-BR"/>
              </w:rPr>
            </w:pPr>
            <w:r w:rsidRPr="001D4FEF">
              <w:rPr>
                <w:rFonts w:ascii="Calibri" w:hAnsi="Calibri"/>
                <w:b/>
                <w:lang w:val="pt-BR"/>
              </w:rPr>
              <w:t>Data</w:t>
            </w:r>
          </w:p>
        </w:tc>
        <w:tc>
          <w:tcPr>
            <w:tcW w:w="2242" w:type="pct"/>
          </w:tcPr>
          <w:p w:rsidR="004F24AA" w:rsidRPr="001D4FEF" w:rsidRDefault="004F24AA">
            <w:pPr>
              <w:pStyle w:val="Tabletext"/>
              <w:jc w:val="center"/>
              <w:rPr>
                <w:rFonts w:ascii="Calibri" w:hAnsi="Calibri"/>
                <w:b/>
                <w:lang w:val="pt-BR"/>
              </w:rPr>
            </w:pPr>
            <w:r w:rsidRPr="001D4FEF">
              <w:rPr>
                <w:rFonts w:ascii="Calibri" w:hAnsi="Calibri"/>
                <w:b/>
                <w:lang w:val="pt-BR"/>
              </w:rPr>
              <w:t>Descrição</w:t>
            </w:r>
          </w:p>
        </w:tc>
        <w:tc>
          <w:tcPr>
            <w:tcW w:w="1379" w:type="pct"/>
          </w:tcPr>
          <w:p w:rsidR="004F24AA" w:rsidRPr="001D4FEF" w:rsidRDefault="004F24AA">
            <w:pPr>
              <w:pStyle w:val="Tabletext"/>
              <w:jc w:val="center"/>
              <w:rPr>
                <w:rFonts w:ascii="Calibri" w:hAnsi="Calibri"/>
                <w:b/>
                <w:lang w:val="pt-BR"/>
              </w:rPr>
            </w:pPr>
            <w:r w:rsidRPr="001D4FEF">
              <w:rPr>
                <w:rFonts w:ascii="Calibri" w:hAnsi="Calibri"/>
                <w:b/>
                <w:lang w:val="pt-BR"/>
              </w:rPr>
              <w:t>Autor</w:t>
            </w:r>
          </w:p>
        </w:tc>
      </w:tr>
      <w:tr w:rsidR="004F24AA" w:rsidRPr="00712A27" w:rsidTr="00D17279">
        <w:tc>
          <w:tcPr>
            <w:tcW w:w="1379" w:type="pct"/>
          </w:tcPr>
          <w:p w:rsidR="004F24AA" w:rsidRPr="001D4FEF" w:rsidRDefault="004F24AA" w:rsidP="00CF2D0D">
            <w:pPr>
              <w:pStyle w:val="Tabletext"/>
              <w:rPr>
                <w:rFonts w:ascii="Calibri" w:hAnsi="Calibri"/>
                <w:lang w:val="pt-BR"/>
              </w:rPr>
            </w:pPr>
            <w:r>
              <w:rPr>
                <w:rFonts w:ascii="Calibri" w:hAnsi="Calibri"/>
                <w:lang w:val="pt-BR"/>
              </w:rPr>
              <w:t>20/11/2016</w:t>
            </w:r>
          </w:p>
        </w:tc>
        <w:tc>
          <w:tcPr>
            <w:tcW w:w="2242" w:type="pct"/>
          </w:tcPr>
          <w:p w:rsidR="004F24AA" w:rsidRPr="001D4FEF" w:rsidRDefault="004F24AA">
            <w:pPr>
              <w:pStyle w:val="Tabletext"/>
              <w:rPr>
                <w:rFonts w:ascii="Calibri" w:hAnsi="Calibri"/>
                <w:lang w:val="pt-BR"/>
              </w:rPr>
            </w:pPr>
            <w:r w:rsidRPr="001D4FEF">
              <w:rPr>
                <w:rFonts w:ascii="Calibri" w:hAnsi="Calibri"/>
                <w:lang w:val="pt-BR"/>
              </w:rPr>
              <w:t>Release Inicial</w:t>
            </w:r>
          </w:p>
        </w:tc>
        <w:tc>
          <w:tcPr>
            <w:tcW w:w="1379" w:type="pct"/>
          </w:tcPr>
          <w:p w:rsidR="004F24AA" w:rsidRPr="001D4FEF" w:rsidRDefault="004F24AA" w:rsidP="00EB108D">
            <w:pPr>
              <w:pStyle w:val="SemEspaamento"/>
              <w:rPr>
                <w:lang w:val="pt-BR"/>
              </w:rPr>
            </w:pPr>
            <w:r>
              <w:rPr>
                <w:lang w:val="pt-BR"/>
              </w:rPr>
              <w:t>José Domingos, Lucas de Melo, Marcelo Augusto</w:t>
            </w:r>
          </w:p>
        </w:tc>
      </w:tr>
      <w:tr w:rsidR="004F24AA" w:rsidRPr="00712A27" w:rsidTr="00D17279">
        <w:tc>
          <w:tcPr>
            <w:tcW w:w="1379" w:type="pct"/>
          </w:tcPr>
          <w:p w:rsidR="004F24AA" w:rsidRPr="001D4FEF" w:rsidRDefault="00D17279" w:rsidP="001173B8">
            <w:pPr>
              <w:pStyle w:val="Tabletext"/>
              <w:rPr>
                <w:rFonts w:ascii="Calibri" w:hAnsi="Calibri"/>
                <w:lang w:val="pt-BR"/>
              </w:rPr>
            </w:pPr>
            <w:r>
              <w:rPr>
                <w:rFonts w:ascii="Calibri" w:hAnsi="Calibri"/>
                <w:lang w:val="pt-BR"/>
              </w:rPr>
              <w:t>25/11/2016</w:t>
            </w:r>
          </w:p>
        </w:tc>
        <w:tc>
          <w:tcPr>
            <w:tcW w:w="2242" w:type="pct"/>
          </w:tcPr>
          <w:p w:rsidR="004F24AA" w:rsidRPr="001D4FEF" w:rsidRDefault="00D17279" w:rsidP="00EB108D">
            <w:pPr>
              <w:pStyle w:val="Tabletext"/>
              <w:rPr>
                <w:rFonts w:ascii="Calibri" w:hAnsi="Calibri"/>
                <w:lang w:val="pt-BR"/>
              </w:rPr>
            </w:pPr>
            <w:r>
              <w:rPr>
                <w:rFonts w:ascii="Calibri" w:hAnsi="Calibri"/>
                <w:lang w:val="pt-BR"/>
              </w:rPr>
              <w:t>Alterações na estrutura</w:t>
            </w:r>
          </w:p>
        </w:tc>
        <w:tc>
          <w:tcPr>
            <w:tcW w:w="1379" w:type="pct"/>
          </w:tcPr>
          <w:p w:rsidR="00D17279" w:rsidRPr="001D4FEF" w:rsidRDefault="00D17279" w:rsidP="00EB108D">
            <w:pPr>
              <w:pStyle w:val="SemEspaamento"/>
              <w:rPr>
                <w:lang w:val="pt-BR"/>
              </w:rPr>
            </w:pPr>
            <w:r>
              <w:rPr>
                <w:lang w:val="pt-BR"/>
              </w:rPr>
              <w:t>Marcelo Augusto</w:t>
            </w:r>
          </w:p>
        </w:tc>
      </w:tr>
      <w:tr w:rsidR="00D17279" w:rsidRPr="00712A27" w:rsidTr="00D17279">
        <w:tc>
          <w:tcPr>
            <w:tcW w:w="1379" w:type="pct"/>
          </w:tcPr>
          <w:p w:rsidR="00D17279" w:rsidRDefault="00D17279" w:rsidP="00D17279">
            <w:pPr>
              <w:pStyle w:val="Tabletext"/>
              <w:rPr>
                <w:rFonts w:ascii="Calibri" w:hAnsi="Calibri"/>
                <w:lang w:val="pt-BR"/>
              </w:rPr>
            </w:pPr>
            <w:r>
              <w:rPr>
                <w:rFonts w:ascii="Calibri" w:hAnsi="Calibri"/>
                <w:lang w:val="pt-BR"/>
              </w:rPr>
              <w:t>06/12/2016</w:t>
            </w:r>
          </w:p>
        </w:tc>
        <w:tc>
          <w:tcPr>
            <w:tcW w:w="2242" w:type="pct"/>
          </w:tcPr>
          <w:p w:rsidR="00D17279" w:rsidRDefault="00D17279" w:rsidP="00D17279">
            <w:pPr>
              <w:pStyle w:val="Tabletext"/>
              <w:rPr>
                <w:rFonts w:ascii="Calibri" w:hAnsi="Calibri"/>
                <w:lang w:val="pt-BR"/>
              </w:rPr>
            </w:pPr>
            <w:r>
              <w:rPr>
                <w:rFonts w:ascii="Calibri" w:hAnsi="Calibri"/>
                <w:lang w:val="pt-BR"/>
              </w:rPr>
              <w:t>Release Final</w:t>
            </w:r>
          </w:p>
        </w:tc>
        <w:tc>
          <w:tcPr>
            <w:tcW w:w="1379" w:type="pct"/>
          </w:tcPr>
          <w:p w:rsidR="00D17279" w:rsidRPr="001D4FEF" w:rsidRDefault="00D17279" w:rsidP="00D17279">
            <w:pPr>
              <w:pStyle w:val="SemEspaamento"/>
              <w:rPr>
                <w:lang w:val="pt-BR"/>
              </w:rPr>
            </w:pPr>
            <w:r>
              <w:rPr>
                <w:lang w:val="pt-BR"/>
              </w:rPr>
              <w:t>José Domingos, Lucas de Melo, Marcelo Augusto</w:t>
            </w:r>
          </w:p>
        </w:tc>
      </w:tr>
    </w:tbl>
    <w:p w:rsidR="004F24AA" w:rsidRPr="001D4FEF" w:rsidRDefault="004F24AA">
      <w:pPr>
        <w:rPr>
          <w:rFonts w:ascii="Calibri" w:hAnsi="Calibri"/>
          <w:lang w:val="pt-BR"/>
        </w:rPr>
      </w:pPr>
    </w:p>
    <w:p w:rsidR="004F24AA" w:rsidRPr="001D4FEF" w:rsidRDefault="004F24AA">
      <w:pPr>
        <w:pStyle w:val="Ttulo"/>
        <w:rPr>
          <w:rFonts w:ascii="Calibri" w:hAnsi="Calibri"/>
          <w:sz w:val="38"/>
          <w:lang w:val="pt-BR"/>
        </w:rPr>
      </w:pPr>
      <w:r w:rsidRPr="001D4FEF">
        <w:rPr>
          <w:rFonts w:ascii="Calibri" w:hAnsi="Calibri"/>
          <w:lang w:val="pt-BR"/>
        </w:rPr>
        <w:br w:type="page"/>
      </w:r>
      <w:r w:rsidRPr="001D4FEF">
        <w:rPr>
          <w:rFonts w:ascii="Calibri" w:hAnsi="Calibri"/>
          <w:sz w:val="38"/>
          <w:lang w:val="pt-BR"/>
        </w:rPr>
        <w:lastRenderedPageBreak/>
        <w:t>Índice</w:t>
      </w:r>
    </w:p>
    <w:p w:rsidR="004F24AA" w:rsidRPr="001D4FEF" w:rsidRDefault="004F24AA">
      <w:pPr>
        <w:rPr>
          <w:rFonts w:ascii="Calibri" w:hAnsi="Calibri"/>
          <w:sz w:val="22"/>
          <w:lang w:val="pt-BR"/>
        </w:rPr>
      </w:pPr>
    </w:p>
    <w:p w:rsidR="004F24AA" w:rsidRDefault="004F24AA">
      <w:pPr>
        <w:pStyle w:val="Sumrio1"/>
        <w:tabs>
          <w:tab w:val="left" w:pos="395"/>
          <w:tab w:val="right" w:leader="dot" w:pos="9350"/>
        </w:tabs>
        <w:rPr>
          <w:rFonts w:ascii="Calibri" w:eastAsia="MS Mincho" w:hAnsi="Calibri"/>
          <w:b w:val="0"/>
          <w:caps w:val="0"/>
          <w:noProof/>
          <w:sz w:val="24"/>
          <w:szCs w:val="24"/>
          <w:lang w:val="pt-BR" w:eastAsia="ja-JP"/>
        </w:rPr>
      </w:pPr>
      <w:r w:rsidRPr="001D4FEF">
        <w:rPr>
          <w:rFonts w:ascii="Calibri" w:hAnsi="Calibri"/>
          <w:sz w:val="22"/>
          <w:lang w:val="pt-BR"/>
        </w:rPr>
        <w:fldChar w:fldCharType="begin"/>
      </w:r>
      <w:r w:rsidRPr="001D4FEF">
        <w:rPr>
          <w:rFonts w:ascii="Calibri" w:hAnsi="Calibri"/>
          <w:sz w:val="22"/>
          <w:lang w:val="pt-BR"/>
        </w:rPr>
        <w:instrText xml:space="preserve"> TOC \o "1-3" </w:instrText>
      </w:r>
      <w:r w:rsidRPr="001D4FEF">
        <w:rPr>
          <w:rFonts w:ascii="Calibri" w:hAnsi="Calibri"/>
          <w:sz w:val="22"/>
          <w:lang w:val="pt-BR"/>
        </w:rPr>
        <w:fldChar w:fldCharType="separate"/>
      </w:r>
      <w:r w:rsidRPr="004F32C7">
        <w:rPr>
          <w:rFonts w:ascii="Calibri" w:hAnsi="Calibri"/>
          <w:noProof/>
          <w:lang w:val="pt-BR"/>
        </w:rPr>
        <w:t>1.</w:t>
      </w:r>
      <w:r>
        <w:rPr>
          <w:rFonts w:ascii="Calibri" w:eastAsia="MS Mincho" w:hAnsi="Calibri"/>
          <w:b w:val="0"/>
          <w:caps w:val="0"/>
          <w:noProof/>
          <w:sz w:val="24"/>
          <w:szCs w:val="24"/>
          <w:lang w:val="pt-BR" w:eastAsia="ja-JP"/>
        </w:rPr>
        <w:tab/>
      </w:r>
      <w:r w:rsidRPr="004F32C7">
        <w:rPr>
          <w:rFonts w:ascii="Calibri" w:hAnsi="Calibri"/>
          <w:noProof/>
          <w:lang w:val="pt-BR"/>
        </w:rPr>
        <w:t>Introdução</w:t>
      </w:r>
      <w:r w:rsidRPr="009F2526">
        <w:rPr>
          <w:noProof/>
          <w:lang w:val="pt-BR"/>
        </w:rPr>
        <w:tab/>
      </w:r>
      <w:r w:rsidRPr="009F2526">
        <w:rPr>
          <w:noProof/>
          <w:lang w:val="pt-BR"/>
        </w:rPr>
        <w:fldChar w:fldCharType="begin"/>
      </w:r>
      <w:r w:rsidRPr="009F2526">
        <w:rPr>
          <w:noProof/>
          <w:lang w:val="pt-BR"/>
        </w:rPr>
        <w:instrText xml:space="preserve"> PAGEREF _Toc242451436 \h </w:instrText>
      </w:r>
      <w:r w:rsidRPr="009F2526">
        <w:rPr>
          <w:noProof/>
          <w:lang w:val="pt-BR"/>
        </w:rPr>
      </w:r>
      <w:r w:rsidRPr="009F2526">
        <w:rPr>
          <w:noProof/>
          <w:lang w:val="pt-BR"/>
        </w:rPr>
        <w:fldChar w:fldCharType="separate"/>
      </w:r>
      <w:r w:rsidRPr="009F2526">
        <w:rPr>
          <w:noProof/>
          <w:lang w:val="pt-BR"/>
        </w:rPr>
        <w:t>4</w:t>
      </w:r>
      <w:r w:rsidRPr="009F2526">
        <w:rPr>
          <w:noProof/>
          <w:lang w:val="pt-BR"/>
        </w:rPr>
        <w:fldChar w:fldCharType="end"/>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1.1</w:t>
      </w:r>
      <w:r>
        <w:rPr>
          <w:rFonts w:ascii="Calibri" w:eastAsia="MS Mincho" w:hAnsi="Calibri"/>
          <w:smallCaps w:val="0"/>
          <w:noProof/>
          <w:sz w:val="24"/>
          <w:szCs w:val="24"/>
          <w:lang w:val="pt-BR" w:eastAsia="ja-JP"/>
        </w:rPr>
        <w:tab/>
      </w:r>
      <w:r w:rsidRPr="004F32C7">
        <w:rPr>
          <w:rFonts w:ascii="Calibri" w:hAnsi="Calibri"/>
          <w:noProof/>
          <w:lang w:val="pt-BR"/>
        </w:rPr>
        <w:t>Identificador do plano de teste</w:t>
      </w:r>
      <w:r w:rsidRPr="009F2526">
        <w:rPr>
          <w:noProof/>
          <w:lang w:val="pt-BR"/>
        </w:rPr>
        <w:tab/>
      </w:r>
      <w:r w:rsidRPr="009F2526">
        <w:rPr>
          <w:noProof/>
          <w:lang w:val="pt-BR"/>
        </w:rPr>
        <w:fldChar w:fldCharType="begin"/>
      </w:r>
      <w:r w:rsidRPr="009F2526">
        <w:rPr>
          <w:noProof/>
          <w:lang w:val="pt-BR"/>
        </w:rPr>
        <w:instrText xml:space="preserve"> PAGEREF _Toc242451437 \h </w:instrText>
      </w:r>
      <w:r w:rsidRPr="009F2526">
        <w:rPr>
          <w:noProof/>
          <w:lang w:val="pt-BR"/>
        </w:rPr>
      </w:r>
      <w:r w:rsidRPr="009F2526">
        <w:rPr>
          <w:noProof/>
          <w:lang w:val="pt-BR"/>
        </w:rPr>
        <w:fldChar w:fldCharType="separate"/>
      </w:r>
      <w:r w:rsidRPr="009F2526">
        <w:rPr>
          <w:noProof/>
          <w:lang w:val="pt-BR"/>
        </w:rPr>
        <w:t>4</w:t>
      </w:r>
      <w:r w:rsidRPr="009F2526">
        <w:rPr>
          <w:noProof/>
          <w:lang w:val="pt-BR"/>
        </w:rPr>
        <w:fldChar w:fldCharType="end"/>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1.2</w:t>
      </w:r>
      <w:r>
        <w:rPr>
          <w:rFonts w:ascii="Calibri" w:eastAsia="MS Mincho" w:hAnsi="Calibri"/>
          <w:smallCaps w:val="0"/>
          <w:noProof/>
          <w:sz w:val="24"/>
          <w:szCs w:val="24"/>
          <w:lang w:val="pt-BR" w:eastAsia="ja-JP"/>
        </w:rPr>
        <w:tab/>
      </w:r>
      <w:r w:rsidRPr="004F32C7">
        <w:rPr>
          <w:rFonts w:ascii="Calibri" w:hAnsi="Calibri"/>
          <w:noProof/>
          <w:lang w:val="pt-BR"/>
        </w:rPr>
        <w:t>Objetivos</w:t>
      </w:r>
      <w:r w:rsidRPr="009F2526">
        <w:rPr>
          <w:noProof/>
          <w:lang w:val="pt-BR"/>
        </w:rPr>
        <w:tab/>
      </w:r>
      <w:r w:rsidRPr="009F2526">
        <w:rPr>
          <w:noProof/>
          <w:lang w:val="pt-BR"/>
        </w:rPr>
        <w:fldChar w:fldCharType="begin"/>
      </w:r>
      <w:r w:rsidRPr="009F2526">
        <w:rPr>
          <w:noProof/>
          <w:lang w:val="pt-BR"/>
        </w:rPr>
        <w:instrText xml:space="preserve"> PAGEREF _Toc242451438 \h </w:instrText>
      </w:r>
      <w:r w:rsidRPr="009F2526">
        <w:rPr>
          <w:noProof/>
          <w:lang w:val="pt-BR"/>
        </w:rPr>
      </w:r>
      <w:r w:rsidRPr="009F2526">
        <w:rPr>
          <w:noProof/>
          <w:lang w:val="pt-BR"/>
        </w:rPr>
        <w:fldChar w:fldCharType="separate"/>
      </w:r>
      <w:r w:rsidRPr="009F2526">
        <w:rPr>
          <w:noProof/>
          <w:lang w:val="pt-BR"/>
        </w:rPr>
        <w:t>4</w:t>
      </w:r>
      <w:r w:rsidRPr="009F2526">
        <w:rPr>
          <w:noProof/>
          <w:lang w:val="pt-BR"/>
        </w:rPr>
        <w:fldChar w:fldCharType="end"/>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1.3</w:t>
      </w:r>
      <w:r>
        <w:rPr>
          <w:rFonts w:ascii="Calibri" w:eastAsia="MS Mincho" w:hAnsi="Calibri"/>
          <w:smallCaps w:val="0"/>
          <w:noProof/>
          <w:sz w:val="24"/>
          <w:szCs w:val="24"/>
          <w:lang w:val="pt-BR" w:eastAsia="ja-JP"/>
        </w:rPr>
        <w:tab/>
      </w:r>
      <w:r w:rsidRPr="004F32C7">
        <w:rPr>
          <w:rFonts w:ascii="Calibri" w:hAnsi="Calibri"/>
          <w:noProof/>
          <w:lang w:val="pt-BR"/>
        </w:rPr>
        <w:t>O Sistema &lt;Projeto&gt;</w:t>
      </w:r>
      <w:r w:rsidRPr="009F2526">
        <w:rPr>
          <w:noProof/>
          <w:lang w:val="pt-BR"/>
        </w:rPr>
        <w:tab/>
      </w:r>
      <w:r w:rsidRPr="009F2526">
        <w:rPr>
          <w:noProof/>
          <w:lang w:val="pt-BR"/>
        </w:rPr>
        <w:fldChar w:fldCharType="begin"/>
      </w:r>
      <w:r w:rsidRPr="009F2526">
        <w:rPr>
          <w:noProof/>
          <w:lang w:val="pt-BR"/>
        </w:rPr>
        <w:instrText xml:space="preserve"> PAGEREF _Toc242451439 \h </w:instrText>
      </w:r>
      <w:r w:rsidRPr="009F2526">
        <w:rPr>
          <w:noProof/>
          <w:lang w:val="pt-BR"/>
        </w:rPr>
      </w:r>
      <w:r w:rsidRPr="009F2526">
        <w:rPr>
          <w:noProof/>
          <w:lang w:val="pt-BR"/>
        </w:rPr>
        <w:fldChar w:fldCharType="separate"/>
      </w:r>
      <w:r w:rsidRPr="009F2526">
        <w:rPr>
          <w:noProof/>
          <w:lang w:val="pt-BR"/>
        </w:rPr>
        <w:t>4</w:t>
      </w:r>
      <w:r w:rsidRPr="009F2526">
        <w:rPr>
          <w:noProof/>
          <w:lang w:val="pt-BR"/>
        </w:rPr>
        <w:fldChar w:fldCharType="end"/>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1.4</w:t>
      </w:r>
      <w:r>
        <w:rPr>
          <w:rFonts w:ascii="Calibri" w:eastAsia="MS Mincho" w:hAnsi="Calibri"/>
          <w:smallCaps w:val="0"/>
          <w:noProof/>
          <w:sz w:val="24"/>
          <w:szCs w:val="24"/>
          <w:lang w:val="pt-BR" w:eastAsia="ja-JP"/>
        </w:rPr>
        <w:tab/>
      </w:r>
      <w:r w:rsidRPr="004F32C7">
        <w:rPr>
          <w:rFonts w:ascii="Calibri" w:hAnsi="Calibri"/>
          <w:noProof/>
          <w:lang w:val="pt-BR"/>
        </w:rPr>
        <w:t>Escopo</w:t>
      </w:r>
      <w:r w:rsidRPr="009F2526">
        <w:rPr>
          <w:noProof/>
          <w:lang w:val="pt-BR"/>
        </w:rPr>
        <w:tab/>
      </w:r>
      <w:r w:rsidRPr="009F2526">
        <w:rPr>
          <w:noProof/>
          <w:lang w:val="pt-BR"/>
        </w:rPr>
        <w:fldChar w:fldCharType="begin"/>
      </w:r>
      <w:r w:rsidRPr="009F2526">
        <w:rPr>
          <w:noProof/>
          <w:lang w:val="pt-BR"/>
        </w:rPr>
        <w:instrText xml:space="preserve"> PAGEREF _Toc242451440 \h </w:instrText>
      </w:r>
      <w:r w:rsidRPr="009F2526">
        <w:rPr>
          <w:noProof/>
          <w:lang w:val="pt-BR"/>
        </w:rPr>
      </w:r>
      <w:r w:rsidRPr="009F2526">
        <w:rPr>
          <w:noProof/>
          <w:lang w:val="pt-BR"/>
        </w:rPr>
        <w:fldChar w:fldCharType="separate"/>
      </w:r>
      <w:r w:rsidRPr="009F2526">
        <w:rPr>
          <w:noProof/>
          <w:lang w:val="pt-BR"/>
        </w:rPr>
        <w:t>4</w:t>
      </w:r>
      <w:r w:rsidRPr="009F2526">
        <w:rPr>
          <w:noProof/>
          <w:lang w:val="pt-BR"/>
        </w:rPr>
        <w:fldChar w:fldCharType="end"/>
      </w:r>
    </w:p>
    <w:p w:rsidR="004F24AA" w:rsidRDefault="00BE1EF5">
      <w:pPr>
        <w:pStyle w:val="Sumrio2"/>
        <w:tabs>
          <w:tab w:val="left" w:pos="693"/>
          <w:tab w:val="right" w:leader="dot" w:pos="9350"/>
        </w:tabs>
        <w:rPr>
          <w:rFonts w:ascii="Calibri" w:eastAsia="MS Mincho" w:hAnsi="Calibri"/>
          <w:smallCaps w:val="0"/>
          <w:noProof/>
          <w:sz w:val="24"/>
          <w:szCs w:val="24"/>
          <w:lang w:val="pt-BR" w:eastAsia="ja-JP"/>
        </w:rPr>
      </w:pPr>
      <w:r>
        <w:rPr>
          <w:rFonts w:ascii="Calibri" w:hAnsi="Calibri"/>
          <w:noProof/>
          <w:lang w:val="pt-BR"/>
        </w:rPr>
        <w:t>1.5</w:t>
      </w:r>
      <w:r w:rsidR="004F24AA">
        <w:rPr>
          <w:rFonts w:ascii="Calibri" w:eastAsia="MS Mincho" w:hAnsi="Calibri"/>
          <w:smallCaps w:val="0"/>
          <w:noProof/>
          <w:sz w:val="24"/>
          <w:szCs w:val="24"/>
          <w:lang w:val="pt-BR" w:eastAsia="ja-JP"/>
        </w:rPr>
        <w:tab/>
      </w:r>
      <w:r>
        <w:rPr>
          <w:rFonts w:ascii="Calibri" w:hAnsi="Calibri"/>
          <w:noProof/>
          <w:lang w:val="pt-BR"/>
        </w:rPr>
        <w:t>Identificação do Projeto</w:t>
      </w:r>
      <w:r w:rsidR="004F24AA" w:rsidRPr="004F32C7">
        <w:rPr>
          <w:rFonts w:ascii="Calibri" w:hAnsi="Calibri"/>
          <w:noProof/>
          <w:lang w:val="pt-BR"/>
        </w:rPr>
        <w:t>.</w:t>
      </w:r>
      <w:r w:rsidR="004F24AA" w:rsidRPr="009F2526">
        <w:rPr>
          <w:noProof/>
          <w:lang w:val="pt-BR"/>
        </w:rPr>
        <w:tab/>
      </w:r>
      <w:r>
        <w:rPr>
          <w:noProof/>
          <w:lang w:val="pt-BR"/>
        </w:rPr>
        <w:t>5</w:t>
      </w:r>
    </w:p>
    <w:p w:rsidR="004F24AA" w:rsidRDefault="004F24AA">
      <w:pPr>
        <w:pStyle w:val="Sumrio1"/>
        <w:tabs>
          <w:tab w:val="left" w:pos="395"/>
          <w:tab w:val="right" w:leader="dot" w:pos="9350"/>
        </w:tabs>
        <w:rPr>
          <w:rFonts w:ascii="Calibri" w:eastAsia="MS Mincho" w:hAnsi="Calibri"/>
          <w:b w:val="0"/>
          <w:caps w:val="0"/>
          <w:noProof/>
          <w:sz w:val="24"/>
          <w:szCs w:val="24"/>
          <w:lang w:val="pt-BR" w:eastAsia="ja-JP"/>
        </w:rPr>
      </w:pPr>
      <w:r w:rsidRPr="004F32C7">
        <w:rPr>
          <w:rFonts w:ascii="Calibri" w:hAnsi="Calibri"/>
          <w:noProof/>
          <w:lang w:val="pt-BR"/>
        </w:rPr>
        <w:t>2.</w:t>
      </w:r>
      <w:r>
        <w:rPr>
          <w:rFonts w:ascii="Calibri" w:eastAsia="MS Mincho" w:hAnsi="Calibri"/>
          <w:b w:val="0"/>
          <w:caps w:val="0"/>
          <w:noProof/>
          <w:sz w:val="24"/>
          <w:szCs w:val="24"/>
          <w:lang w:val="pt-BR" w:eastAsia="ja-JP"/>
        </w:rPr>
        <w:tab/>
      </w:r>
      <w:r w:rsidRPr="004F32C7">
        <w:rPr>
          <w:rFonts w:ascii="Calibri" w:hAnsi="Calibri"/>
          <w:noProof/>
          <w:lang w:val="pt-BR"/>
        </w:rPr>
        <w:t>REQUISITOS A TESTAR</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2.1</w:t>
      </w:r>
      <w:r>
        <w:rPr>
          <w:rFonts w:ascii="Calibri" w:eastAsia="MS Mincho" w:hAnsi="Calibri"/>
          <w:smallCaps w:val="0"/>
          <w:noProof/>
          <w:sz w:val="24"/>
          <w:szCs w:val="24"/>
          <w:lang w:val="pt-BR" w:eastAsia="ja-JP"/>
        </w:rPr>
        <w:tab/>
      </w:r>
      <w:r w:rsidRPr="004F32C7">
        <w:rPr>
          <w:rFonts w:ascii="Calibri" w:hAnsi="Calibri"/>
          <w:noProof/>
          <w:lang w:val="pt-BR"/>
        </w:rPr>
        <w:t>Teste do Banco de Dados</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2.2</w:t>
      </w:r>
      <w:r>
        <w:rPr>
          <w:rFonts w:ascii="Calibri" w:eastAsia="MS Mincho" w:hAnsi="Calibri"/>
          <w:smallCaps w:val="0"/>
          <w:noProof/>
          <w:sz w:val="24"/>
          <w:szCs w:val="24"/>
          <w:lang w:val="pt-BR" w:eastAsia="ja-JP"/>
        </w:rPr>
        <w:tab/>
      </w:r>
      <w:r w:rsidRPr="004F32C7">
        <w:rPr>
          <w:rFonts w:ascii="Calibri" w:hAnsi="Calibri"/>
          <w:noProof/>
          <w:lang w:val="pt-BR"/>
        </w:rPr>
        <w:t>Teste Funcional</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2.3</w:t>
      </w:r>
      <w:r>
        <w:rPr>
          <w:rFonts w:ascii="Calibri" w:eastAsia="MS Mincho" w:hAnsi="Calibri"/>
          <w:smallCaps w:val="0"/>
          <w:noProof/>
          <w:sz w:val="24"/>
          <w:szCs w:val="24"/>
          <w:lang w:val="pt-BR" w:eastAsia="ja-JP"/>
        </w:rPr>
        <w:tab/>
      </w:r>
      <w:r w:rsidRPr="004F32C7">
        <w:rPr>
          <w:rFonts w:ascii="Calibri" w:hAnsi="Calibri"/>
          <w:noProof/>
          <w:lang w:val="pt-BR"/>
        </w:rPr>
        <w:t>Teste do Ciclo de Negócios</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2.4</w:t>
      </w:r>
      <w:r>
        <w:rPr>
          <w:rFonts w:ascii="Calibri" w:eastAsia="MS Mincho" w:hAnsi="Calibri"/>
          <w:smallCaps w:val="0"/>
          <w:noProof/>
          <w:sz w:val="24"/>
          <w:szCs w:val="24"/>
          <w:lang w:val="pt-BR" w:eastAsia="ja-JP"/>
        </w:rPr>
        <w:tab/>
      </w:r>
      <w:r w:rsidRPr="004F32C7">
        <w:rPr>
          <w:rFonts w:ascii="Calibri" w:hAnsi="Calibri"/>
          <w:noProof/>
          <w:lang w:val="pt-BR"/>
        </w:rPr>
        <w:t>Teste da Interface do Usuário</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2.5</w:t>
      </w:r>
      <w:r>
        <w:rPr>
          <w:rFonts w:ascii="Calibri" w:eastAsia="MS Mincho" w:hAnsi="Calibri"/>
          <w:smallCaps w:val="0"/>
          <w:noProof/>
          <w:sz w:val="24"/>
          <w:szCs w:val="24"/>
          <w:lang w:val="pt-BR" w:eastAsia="ja-JP"/>
        </w:rPr>
        <w:tab/>
      </w:r>
      <w:r w:rsidRPr="004F32C7">
        <w:rPr>
          <w:rFonts w:ascii="Calibri" w:hAnsi="Calibri"/>
          <w:noProof/>
          <w:lang w:val="pt-BR"/>
        </w:rPr>
        <w:t>Teste de Performance</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2.6</w:t>
      </w:r>
      <w:r>
        <w:rPr>
          <w:rFonts w:ascii="Calibri" w:eastAsia="MS Mincho" w:hAnsi="Calibri"/>
          <w:smallCaps w:val="0"/>
          <w:noProof/>
          <w:sz w:val="24"/>
          <w:szCs w:val="24"/>
          <w:lang w:val="pt-BR" w:eastAsia="ja-JP"/>
        </w:rPr>
        <w:tab/>
      </w:r>
      <w:r w:rsidRPr="004F32C7">
        <w:rPr>
          <w:rFonts w:ascii="Calibri" w:hAnsi="Calibri"/>
          <w:noProof/>
          <w:lang w:val="pt-BR"/>
        </w:rPr>
        <w:t>Teste de Carga</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2.7</w:t>
      </w:r>
      <w:r>
        <w:rPr>
          <w:rFonts w:ascii="Calibri" w:eastAsia="MS Mincho" w:hAnsi="Calibri"/>
          <w:smallCaps w:val="0"/>
          <w:noProof/>
          <w:sz w:val="24"/>
          <w:szCs w:val="24"/>
          <w:lang w:val="pt-BR" w:eastAsia="ja-JP"/>
        </w:rPr>
        <w:tab/>
      </w:r>
      <w:r w:rsidRPr="004F32C7">
        <w:rPr>
          <w:rFonts w:ascii="Calibri" w:hAnsi="Calibri"/>
          <w:noProof/>
          <w:lang w:val="pt-BR"/>
        </w:rPr>
        <w:t>Teste de Stress</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2.8</w:t>
      </w:r>
      <w:r>
        <w:rPr>
          <w:rFonts w:ascii="Calibri" w:eastAsia="MS Mincho" w:hAnsi="Calibri"/>
          <w:smallCaps w:val="0"/>
          <w:noProof/>
          <w:sz w:val="24"/>
          <w:szCs w:val="24"/>
          <w:lang w:val="pt-BR" w:eastAsia="ja-JP"/>
        </w:rPr>
        <w:tab/>
      </w:r>
      <w:r w:rsidRPr="004F32C7">
        <w:rPr>
          <w:rFonts w:ascii="Calibri" w:hAnsi="Calibri"/>
          <w:noProof/>
          <w:lang w:val="pt-BR"/>
        </w:rPr>
        <w:t>Teste de Segurança e de Controle de Acesso</w:t>
      </w:r>
      <w:r w:rsidRPr="009F2526">
        <w:rPr>
          <w:noProof/>
          <w:lang w:val="pt-BR"/>
        </w:rPr>
        <w:tab/>
      </w:r>
      <w:r w:rsidR="00BE1EF5">
        <w:rPr>
          <w:noProof/>
          <w:lang w:val="pt-BR"/>
        </w:rPr>
        <w:t>6</w:t>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2.9</w:t>
      </w:r>
      <w:r>
        <w:rPr>
          <w:rFonts w:ascii="Calibri" w:eastAsia="MS Mincho" w:hAnsi="Calibri"/>
          <w:smallCaps w:val="0"/>
          <w:noProof/>
          <w:sz w:val="24"/>
          <w:szCs w:val="24"/>
          <w:lang w:val="pt-BR" w:eastAsia="ja-JP"/>
        </w:rPr>
        <w:tab/>
      </w:r>
      <w:r w:rsidRPr="004F32C7">
        <w:rPr>
          <w:rFonts w:ascii="Calibri" w:hAnsi="Calibri"/>
          <w:noProof/>
          <w:lang w:val="pt-BR"/>
        </w:rPr>
        <w:t>Teste de Falha/Recuperação</w:t>
      </w:r>
      <w:r w:rsidRPr="009F2526">
        <w:rPr>
          <w:noProof/>
          <w:lang w:val="pt-BR"/>
        </w:rPr>
        <w:tab/>
      </w:r>
      <w:r w:rsidR="00BE1EF5">
        <w:rPr>
          <w:noProof/>
          <w:lang w:val="pt-BR"/>
        </w:rPr>
        <w:t>6</w:t>
      </w:r>
    </w:p>
    <w:p w:rsidR="004F24AA" w:rsidRDefault="004F24AA">
      <w:pPr>
        <w:pStyle w:val="Sumrio2"/>
        <w:tabs>
          <w:tab w:val="left" w:pos="795"/>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2.10</w:t>
      </w:r>
      <w:r>
        <w:rPr>
          <w:rFonts w:ascii="Calibri" w:eastAsia="MS Mincho" w:hAnsi="Calibri"/>
          <w:smallCaps w:val="0"/>
          <w:noProof/>
          <w:sz w:val="24"/>
          <w:szCs w:val="24"/>
          <w:lang w:val="pt-BR" w:eastAsia="ja-JP"/>
        </w:rPr>
        <w:tab/>
      </w:r>
      <w:r w:rsidRPr="004F32C7">
        <w:rPr>
          <w:rFonts w:ascii="Calibri" w:hAnsi="Calibri"/>
          <w:noProof/>
          <w:lang w:val="pt-BR"/>
        </w:rPr>
        <w:t>Teste de Instalação</w:t>
      </w:r>
      <w:r w:rsidRPr="009F2526">
        <w:rPr>
          <w:noProof/>
          <w:lang w:val="pt-BR"/>
        </w:rPr>
        <w:tab/>
      </w:r>
      <w:r w:rsidR="00BE1EF5">
        <w:rPr>
          <w:noProof/>
          <w:lang w:val="pt-BR"/>
        </w:rPr>
        <w:t>6</w:t>
      </w:r>
    </w:p>
    <w:p w:rsidR="004F24AA" w:rsidRDefault="004F24AA">
      <w:pPr>
        <w:pStyle w:val="Sumrio1"/>
        <w:tabs>
          <w:tab w:val="left" w:pos="395"/>
          <w:tab w:val="right" w:leader="dot" w:pos="9350"/>
        </w:tabs>
        <w:rPr>
          <w:rFonts w:ascii="Calibri" w:eastAsia="MS Mincho" w:hAnsi="Calibri"/>
          <w:b w:val="0"/>
          <w:caps w:val="0"/>
          <w:noProof/>
          <w:sz w:val="24"/>
          <w:szCs w:val="24"/>
          <w:lang w:val="pt-BR" w:eastAsia="ja-JP"/>
        </w:rPr>
      </w:pPr>
      <w:r w:rsidRPr="004F32C7">
        <w:rPr>
          <w:rFonts w:ascii="Calibri" w:hAnsi="Calibri"/>
          <w:noProof/>
          <w:lang w:val="pt-BR"/>
        </w:rPr>
        <w:t>3.</w:t>
      </w:r>
      <w:r>
        <w:rPr>
          <w:rFonts w:ascii="Calibri" w:eastAsia="MS Mincho" w:hAnsi="Calibri"/>
          <w:b w:val="0"/>
          <w:caps w:val="0"/>
          <w:noProof/>
          <w:sz w:val="24"/>
          <w:szCs w:val="24"/>
          <w:lang w:val="pt-BR" w:eastAsia="ja-JP"/>
        </w:rPr>
        <w:tab/>
      </w:r>
      <w:r w:rsidRPr="004F32C7">
        <w:rPr>
          <w:rFonts w:ascii="Calibri" w:hAnsi="Calibri"/>
          <w:noProof/>
          <w:lang w:val="pt-BR"/>
        </w:rPr>
        <w:t>Estratégia de Teste</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_Toc242451461 \h </w:instrText>
      </w:r>
      <w:r w:rsidR="003C33D9" w:rsidRPr="009F2526">
        <w:rPr>
          <w:noProof/>
          <w:lang w:val="pt-BR"/>
        </w:rPr>
      </w:r>
      <w:r w:rsidR="003C33D9" w:rsidRPr="009F2526">
        <w:rPr>
          <w:noProof/>
          <w:lang w:val="pt-BR"/>
        </w:rPr>
        <w:fldChar w:fldCharType="separate"/>
      </w:r>
      <w:r w:rsidR="003C33D9" w:rsidRPr="009F2526">
        <w:rPr>
          <w:noProof/>
          <w:lang w:val="pt-BR"/>
        </w:rPr>
        <w:t>7</w:t>
      </w:r>
      <w:r w:rsidR="003C33D9" w:rsidRPr="009F2526">
        <w:rPr>
          <w:noProof/>
          <w:lang w:val="pt-BR"/>
        </w:rPr>
        <w:fldChar w:fldCharType="end"/>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3.1</w:t>
      </w:r>
      <w:r>
        <w:rPr>
          <w:rFonts w:ascii="Calibri" w:eastAsia="MS Mincho" w:hAnsi="Calibri"/>
          <w:smallCaps w:val="0"/>
          <w:noProof/>
          <w:sz w:val="24"/>
          <w:szCs w:val="24"/>
          <w:lang w:val="pt-BR" w:eastAsia="ja-JP"/>
        </w:rPr>
        <w:tab/>
      </w:r>
      <w:r w:rsidRPr="004F32C7">
        <w:rPr>
          <w:rFonts w:ascii="Calibri" w:hAnsi="Calibri"/>
          <w:noProof/>
          <w:lang w:val="pt-BR"/>
        </w:rPr>
        <w:t>Tipos de Teste</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_Toc242451461 \h </w:instrText>
      </w:r>
      <w:r w:rsidR="003C33D9" w:rsidRPr="009F2526">
        <w:rPr>
          <w:noProof/>
          <w:lang w:val="pt-BR"/>
        </w:rPr>
      </w:r>
      <w:r w:rsidR="003C33D9" w:rsidRPr="009F2526">
        <w:rPr>
          <w:noProof/>
          <w:lang w:val="pt-BR"/>
        </w:rPr>
        <w:fldChar w:fldCharType="separate"/>
      </w:r>
      <w:r w:rsidR="003C33D9" w:rsidRPr="009F2526">
        <w:rPr>
          <w:noProof/>
          <w:lang w:val="pt-BR"/>
        </w:rPr>
        <w:t>7</w:t>
      </w:r>
      <w:r w:rsidR="003C33D9" w:rsidRPr="009F2526">
        <w:rPr>
          <w:noProof/>
          <w:lang w:val="pt-BR"/>
        </w:rPr>
        <w:fldChar w:fldCharType="end"/>
      </w:r>
    </w:p>
    <w:p w:rsidR="004F24AA" w:rsidRDefault="004F24AA">
      <w:pPr>
        <w:pStyle w:val="Sumrio3"/>
        <w:tabs>
          <w:tab w:val="left" w:pos="1051"/>
          <w:tab w:val="right" w:leader="dot" w:pos="9350"/>
        </w:tabs>
        <w:rPr>
          <w:rFonts w:ascii="Calibri" w:eastAsia="MS Mincho" w:hAnsi="Calibri"/>
          <w:i w:val="0"/>
          <w:noProof/>
          <w:sz w:val="24"/>
          <w:szCs w:val="24"/>
          <w:lang w:val="pt-BR" w:eastAsia="ja-JP"/>
        </w:rPr>
      </w:pPr>
      <w:r w:rsidRPr="004F32C7">
        <w:rPr>
          <w:rFonts w:ascii="Calibri" w:hAnsi="Calibri"/>
          <w:b/>
          <w:noProof/>
          <w:lang w:val="pt-BR"/>
        </w:rPr>
        <w:t>3.1.1</w:t>
      </w:r>
      <w:r>
        <w:rPr>
          <w:rFonts w:ascii="Calibri" w:eastAsia="MS Mincho" w:hAnsi="Calibri"/>
          <w:i w:val="0"/>
          <w:noProof/>
          <w:sz w:val="24"/>
          <w:szCs w:val="24"/>
          <w:lang w:val="pt-BR" w:eastAsia="ja-JP"/>
        </w:rPr>
        <w:tab/>
      </w:r>
      <w:r w:rsidRPr="004F32C7">
        <w:rPr>
          <w:rFonts w:ascii="Calibri" w:hAnsi="Calibri"/>
          <w:b/>
          <w:noProof/>
          <w:lang w:val="pt-BR"/>
        </w:rPr>
        <w:t>Teste de Integridade de Dados e do Banco de Dados</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_Toc242451461 \h </w:instrText>
      </w:r>
      <w:r w:rsidR="003C33D9" w:rsidRPr="009F2526">
        <w:rPr>
          <w:noProof/>
          <w:lang w:val="pt-BR"/>
        </w:rPr>
      </w:r>
      <w:r w:rsidR="003C33D9" w:rsidRPr="009F2526">
        <w:rPr>
          <w:noProof/>
          <w:lang w:val="pt-BR"/>
        </w:rPr>
        <w:fldChar w:fldCharType="separate"/>
      </w:r>
      <w:r w:rsidR="003C33D9" w:rsidRPr="009F2526">
        <w:rPr>
          <w:noProof/>
          <w:lang w:val="pt-BR"/>
        </w:rPr>
        <w:t>7</w:t>
      </w:r>
      <w:r w:rsidR="003C33D9" w:rsidRPr="009F2526">
        <w:rPr>
          <w:noProof/>
          <w:lang w:val="pt-BR"/>
        </w:rPr>
        <w:fldChar w:fldCharType="end"/>
      </w:r>
    </w:p>
    <w:p w:rsidR="004F24AA" w:rsidRDefault="004F24AA">
      <w:pPr>
        <w:pStyle w:val="Sumrio3"/>
        <w:tabs>
          <w:tab w:val="left" w:pos="1051"/>
          <w:tab w:val="right" w:leader="dot" w:pos="9350"/>
        </w:tabs>
        <w:rPr>
          <w:rFonts w:ascii="Calibri" w:eastAsia="MS Mincho" w:hAnsi="Calibri"/>
          <w:i w:val="0"/>
          <w:noProof/>
          <w:sz w:val="24"/>
          <w:szCs w:val="24"/>
          <w:lang w:val="pt-BR" w:eastAsia="ja-JP"/>
        </w:rPr>
      </w:pPr>
      <w:r w:rsidRPr="004F32C7">
        <w:rPr>
          <w:rFonts w:ascii="Calibri" w:hAnsi="Calibri"/>
          <w:b/>
          <w:noProof/>
          <w:lang w:val="pt-BR"/>
        </w:rPr>
        <w:t>3.1.2</w:t>
      </w:r>
      <w:r>
        <w:rPr>
          <w:rFonts w:ascii="Calibri" w:eastAsia="MS Mincho" w:hAnsi="Calibri"/>
          <w:i w:val="0"/>
          <w:noProof/>
          <w:sz w:val="24"/>
          <w:szCs w:val="24"/>
          <w:lang w:val="pt-BR" w:eastAsia="ja-JP"/>
        </w:rPr>
        <w:tab/>
      </w:r>
      <w:r w:rsidRPr="004F32C7">
        <w:rPr>
          <w:rFonts w:ascii="Calibri" w:hAnsi="Calibri"/>
          <w:b/>
          <w:noProof/>
          <w:lang w:val="pt-BR"/>
        </w:rPr>
        <w:t>Teste de Funcionalidade</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_Toc242451461 \h </w:instrText>
      </w:r>
      <w:r w:rsidR="003C33D9" w:rsidRPr="009F2526">
        <w:rPr>
          <w:noProof/>
          <w:lang w:val="pt-BR"/>
        </w:rPr>
      </w:r>
      <w:r w:rsidR="003C33D9" w:rsidRPr="009F2526">
        <w:rPr>
          <w:noProof/>
          <w:lang w:val="pt-BR"/>
        </w:rPr>
        <w:fldChar w:fldCharType="separate"/>
      </w:r>
      <w:r w:rsidR="003C33D9" w:rsidRPr="009F2526">
        <w:rPr>
          <w:noProof/>
          <w:lang w:val="pt-BR"/>
        </w:rPr>
        <w:t>7</w:t>
      </w:r>
      <w:r w:rsidR="003C33D9" w:rsidRPr="009F2526">
        <w:rPr>
          <w:noProof/>
          <w:lang w:val="pt-BR"/>
        </w:rPr>
        <w:fldChar w:fldCharType="end"/>
      </w:r>
    </w:p>
    <w:p w:rsidR="004F24AA" w:rsidRDefault="004F24AA">
      <w:pPr>
        <w:pStyle w:val="Sumrio3"/>
        <w:tabs>
          <w:tab w:val="left" w:pos="1051"/>
          <w:tab w:val="right" w:leader="dot" w:pos="9350"/>
        </w:tabs>
        <w:rPr>
          <w:rFonts w:ascii="Calibri" w:eastAsia="MS Mincho" w:hAnsi="Calibri"/>
          <w:i w:val="0"/>
          <w:noProof/>
          <w:sz w:val="24"/>
          <w:szCs w:val="24"/>
          <w:lang w:val="pt-BR" w:eastAsia="ja-JP"/>
        </w:rPr>
      </w:pPr>
      <w:r w:rsidRPr="004F32C7">
        <w:rPr>
          <w:rFonts w:ascii="Calibri" w:hAnsi="Calibri"/>
          <w:b/>
          <w:noProof/>
          <w:lang w:val="pt-BR"/>
        </w:rPr>
        <w:t>3.1.3</w:t>
      </w:r>
      <w:r>
        <w:rPr>
          <w:rFonts w:ascii="Calibri" w:eastAsia="MS Mincho" w:hAnsi="Calibri"/>
          <w:i w:val="0"/>
          <w:noProof/>
          <w:sz w:val="24"/>
          <w:szCs w:val="24"/>
          <w:lang w:val="pt-BR" w:eastAsia="ja-JP"/>
        </w:rPr>
        <w:tab/>
      </w:r>
      <w:r w:rsidRPr="004F32C7">
        <w:rPr>
          <w:rFonts w:ascii="Calibri" w:hAnsi="Calibri"/>
          <w:b/>
          <w:noProof/>
          <w:lang w:val="pt-BR"/>
        </w:rPr>
        <w:t>Teste da Interface do Usuário</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_Toc242451461 \h </w:instrText>
      </w:r>
      <w:r w:rsidR="003C33D9" w:rsidRPr="009F2526">
        <w:rPr>
          <w:noProof/>
          <w:lang w:val="pt-BR"/>
        </w:rPr>
      </w:r>
      <w:r w:rsidR="003C33D9" w:rsidRPr="009F2526">
        <w:rPr>
          <w:noProof/>
          <w:lang w:val="pt-BR"/>
        </w:rPr>
        <w:fldChar w:fldCharType="separate"/>
      </w:r>
      <w:r w:rsidR="003C33D9" w:rsidRPr="009F2526">
        <w:rPr>
          <w:noProof/>
          <w:lang w:val="pt-BR"/>
        </w:rPr>
        <w:t>7</w:t>
      </w:r>
      <w:r w:rsidR="003C33D9" w:rsidRPr="009F2526">
        <w:rPr>
          <w:noProof/>
          <w:lang w:val="pt-BR"/>
        </w:rPr>
        <w:fldChar w:fldCharType="end"/>
      </w:r>
    </w:p>
    <w:p w:rsidR="004F24AA" w:rsidRDefault="004F24AA">
      <w:pPr>
        <w:pStyle w:val="Sumrio3"/>
        <w:tabs>
          <w:tab w:val="left" w:pos="1051"/>
          <w:tab w:val="right" w:leader="dot" w:pos="9350"/>
        </w:tabs>
        <w:rPr>
          <w:rFonts w:ascii="Calibri" w:eastAsia="MS Mincho" w:hAnsi="Calibri"/>
          <w:i w:val="0"/>
          <w:noProof/>
          <w:sz w:val="24"/>
          <w:szCs w:val="24"/>
          <w:lang w:val="pt-BR" w:eastAsia="ja-JP"/>
        </w:rPr>
      </w:pPr>
      <w:r w:rsidRPr="004F32C7">
        <w:rPr>
          <w:rFonts w:ascii="Calibri" w:hAnsi="Calibri"/>
          <w:b/>
          <w:noProof/>
          <w:lang w:val="pt-BR"/>
        </w:rPr>
        <w:t>3.1.4</w:t>
      </w:r>
      <w:r>
        <w:rPr>
          <w:rFonts w:ascii="Calibri" w:eastAsia="MS Mincho" w:hAnsi="Calibri"/>
          <w:i w:val="0"/>
          <w:noProof/>
          <w:sz w:val="24"/>
          <w:szCs w:val="24"/>
          <w:lang w:val="pt-BR" w:eastAsia="ja-JP"/>
        </w:rPr>
        <w:tab/>
      </w:r>
      <w:r w:rsidRPr="004F32C7">
        <w:rPr>
          <w:rFonts w:ascii="Calibri" w:hAnsi="Calibri"/>
          <w:b/>
          <w:noProof/>
          <w:lang w:val="pt-BR"/>
        </w:rPr>
        <w:t>Teste de Performance</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_Toc242451461 \h </w:instrText>
      </w:r>
      <w:r w:rsidR="003C33D9" w:rsidRPr="009F2526">
        <w:rPr>
          <w:noProof/>
          <w:lang w:val="pt-BR"/>
        </w:rPr>
      </w:r>
      <w:r w:rsidR="003C33D9" w:rsidRPr="009F2526">
        <w:rPr>
          <w:noProof/>
          <w:lang w:val="pt-BR"/>
        </w:rPr>
        <w:fldChar w:fldCharType="separate"/>
      </w:r>
      <w:r w:rsidR="003C33D9" w:rsidRPr="009F2526">
        <w:rPr>
          <w:noProof/>
          <w:lang w:val="pt-BR"/>
        </w:rPr>
        <w:t>7</w:t>
      </w:r>
      <w:r w:rsidR="003C33D9" w:rsidRPr="009F2526">
        <w:rPr>
          <w:noProof/>
          <w:lang w:val="pt-BR"/>
        </w:rPr>
        <w:fldChar w:fldCharType="end"/>
      </w:r>
    </w:p>
    <w:p w:rsidR="004F24AA" w:rsidRDefault="004F24AA">
      <w:pPr>
        <w:pStyle w:val="Sumrio3"/>
        <w:tabs>
          <w:tab w:val="left" w:pos="1051"/>
          <w:tab w:val="right" w:leader="dot" w:pos="9350"/>
        </w:tabs>
        <w:rPr>
          <w:rFonts w:ascii="Calibri" w:eastAsia="MS Mincho" w:hAnsi="Calibri"/>
          <w:i w:val="0"/>
          <w:noProof/>
          <w:sz w:val="24"/>
          <w:szCs w:val="24"/>
          <w:lang w:val="pt-BR" w:eastAsia="ja-JP"/>
        </w:rPr>
      </w:pPr>
      <w:r w:rsidRPr="004F32C7">
        <w:rPr>
          <w:rFonts w:ascii="Calibri" w:hAnsi="Calibri"/>
          <w:b/>
          <w:noProof/>
          <w:lang w:val="pt-BR"/>
        </w:rPr>
        <w:t>3.1.5</w:t>
      </w:r>
      <w:r>
        <w:rPr>
          <w:rFonts w:ascii="Calibri" w:eastAsia="MS Mincho" w:hAnsi="Calibri"/>
          <w:i w:val="0"/>
          <w:noProof/>
          <w:sz w:val="24"/>
          <w:szCs w:val="24"/>
          <w:lang w:val="pt-BR" w:eastAsia="ja-JP"/>
        </w:rPr>
        <w:tab/>
      </w:r>
      <w:r w:rsidRPr="004F32C7">
        <w:rPr>
          <w:rFonts w:ascii="Calibri" w:hAnsi="Calibri"/>
          <w:b/>
          <w:noProof/>
          <w:lang w:val="pt-BR"/>
        </w:rPr>
        <w:t>Teste de Carga</w:t>
      </w:r>
      <w:r w:rsidRPr="009F2526">
        <w:rPr>
          <w:noProof/>
          <w:lang w:val="pt-BR"/>
        </w:rPr>
        <w:tab/>
      </w:r>
      <w:r w:rsidRPr="009F2526">
        <w:rPr>
          <w:noProof/>
          <w:lang w:val="pt-BR"/>
        </w:rPr>
        <w:fldChar w:fldCharType="begin"/>
      </w:r>
      <w:r w:rsidRPr="009F2526">
        <w:rPr>
          <w:noProof/>
          <w:lang w:val="pt-BR"/>
        </w:rPr>
        <w:instrText xml:space="preserve"> PAGEREF _Toc242451461 \h </w:instrText>
      </w:r>
      <w:r w:rsidRPr="009F2526">
        <w:rPr>
          <w:noProof/>
          <w:lang w:val="pt-BR"/>
        </w:rPr>
      </w:r>
      <w:r w:rsidRPr="009F2526">
        <w:rPr>
          <w:noProof/>
          <w:lang w:val="pt-BR"/>
        </w:rPr>
        <w:fldChar w:fldCharType="separate"/>
      </w:r>
      <w:r w:rsidRPr="009F2526">
        <w:rPr>
          <w:noProof/>
          <w:lang w:val="pt-BR"/>
        </w:rPr>
        <w:t>7</w:t>
      </w:r>
      <w:r w:rsidRPr="009F2526">
        <w:rPr>
          <w:noProof/>
          <w:lang w:val="pt-BR"/>
        </w:rPr>
        <w:fldChar w:fldCharType="end"/>
      </w:r>
    </w:p>
    <w:p w:rsidR="004F24AA" w:rsidRDefault="004F24AA">
      <w:pPr>
        <w:pStyle w:val="Sumrio3"/>
        <w:tabs>
          <w:tab w:val="left" w:pos="1051"/>
          <w:tab w:val="right" w:leader="dot" w:pos="9350"/>
        </w:tabs>
        <w:rPr>
          <w:rFonts w:ascii="Calibri" w:eastAsia="MS Mincho" w:hAnsi="Calibri"/>
          <w:i w:val="0"/>
          <w:noProof/>
          <w:sz w:val="24"/>
          <w:szCs w:val="24"/>
          <w:lang w:val="pt-BR" w:eastAsia="ja-JP"/>
        </w:rPr>
      </w:pPr>
      <w:r w:rsidRPr="004F32C7">
        <w:rPr>
          <w:rFonts w:ascii="Calibri" w:hAnsi="Calibri"/>
          <w:b/>
          <w:noProof/>
          <w:lang w:val="pt-BR"/>
        </w:rPr>
        <w:t>3.1.6</w:t>
      </w:r>
      <w:r>
        <w:rPr>
          <w:rFonts w:ascii="Calibri" w:eastAsia="MS Mincho" w:hAnsi="Calibri"/>
          <w:i w:val="0"/>
          <w:noProof/>
          <w:sz w:val="24"/>
          <w:szCs w:val="24"/>
          <w:lang w:val="pt-BR" w:eastAsia="ja-JP"/>
        </w:rPr>
        <w:tab/>
      </w:r>
      <w:r w:rsidRPr="004F32C7">
        <w:rPr>
          <w:rFonts w:ascii="Calibri" w:hAnsi="Calibri"/>
          <w:b/>
          <w:noProof/>
          <w:lang w:val="pt-BR"/>
        </w:rPr>
        <w:t>Teste de Segurança e Controle de Acesso</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_Toc242451465 \h </w:instrText>
      </w:r>
      <w:r w:rsidR="003C33D9" w:rsidRPr="009F2526">
        <w:rPr>
          <w:noProof/>
          <w:lang w:val="pt-BR"/>
        </w:rPr>
      </w:r>
      <w:r w:rsidR="003C33D9" w:rsidRPr="009F2526">
        <w:rPr>
          <w:noProof/>
          <w:lang w:val="pt-BR"/>
        </w:rPr>
        <w:fldChar w:fldCharType="separate"/>
      </w:r>
      <w:r w:rsidR="003C33D9" w:rsidRPr="009F2526">
        <w:rPr>
          <w:noProof/>
          <w:lang w:val="pt-BR"/>
        </w:rPr>
        <w:t>8</w:t>
      </w:r>
      <w:r w:rsidR="003C33D9" w:rsidRPr="009F2526">
        <w:rPr>
          <w:noProof/>
          <w:lang w:val="pt-BR"/>
        </w:rPr>
        <w:fldChar w:fldCharType="end"/>
      </w:r>
    </w:p>
    <w:p w:rsidR="004F24AA" w:rsidRDefault="004F24AA">
      <w:pPr>
        <w:pStyle w:val="Sumrio3"/>
        <w:tabs>
          <w:tab w:val="left" w:pos="1051"/>
          <w:tab w:val="right" w:leader="dot" w:pos="9350"/>
        </w:tabs>
        <w:rPr>
          <w:rFonts w:ascii="Calibri" w:eastAsia="MS Mincho" w:hAnsi="Calibri"/>
          <w:i w:val="0"/>
          <w:noProof/>
          <w:sz w:val="24"/>
          <w:szCs w:val="24"/>
          <w:lang w:val="pt-BR" w:eastAsia="ja-JP"/>
        </w:rPr>
      </w:pPr>
      <w:r w:rsidRPr="004F32C7">
        <w:rPr>
          <w:rFonts w:ascii="Calibri" w:hAnsi="Calibri"/>
          <w:b/>
          <w:noProof/>
          <w:lang w:val="pt-BR"/>
        </w:rPr>
        <w:t>3.1.7</w:t>
      </w:r>
      <w:r>
        <w:rPr>
          <w:rFonts w:ascii="Calibri" w:eastAsia="MS Mincho" w:hAnsi="Calibri"/>
          <w:i w:val="0"/>
          <w:noProof/>
          <w:sz w:val="24"/>
          <w:szCs w:val="24"/>
          <w:lang w:val="pt-BR" w:eastAsia="ja-JP"/>
        </w:rPr>
        <w:tab/>
      </w:r>
      <w:r w:rsidRPr="004F32C7">
        <w:rPr>
          <w:rFonts w:ascii="Calibri" w:hAnsi="Calibri"/>
          <w:b/>
          <w:noProof/>
          <w:lang w:val="pt-BR"/>
        </w:rPr>
        <w:t>Teste de Instalação</w:t>
      </w:r>
      <w:r w:rsidRPr="009F2526">
        <w:rPr>
          <w:noProof/>
          <w:lang w:val="pt-BR"/>
        </w:rPr>
        <w:tab/>
      </w:r>
      <w:r w:rsidR="003C33D9" w:rsidRPr="009F2526">
        <w:rPr>
          <w:noProof/>
          <w:lang w:val="pt-BR"/>
        </w:rPr>
        <w:fldChar w:fldCharType="begin"/>
      </w:r>
      <w:r w:rsidR="003C33D9" w:rsidRPr="009F2526">
        <w:rPr>
          <w:noProof/>
          <w:lang w:val="pt-BR"/>
        </w:rPr>
        <w:instrText xml:space="preserve"> PAGEREF _Toc242451465 \h </w:instrText>
      </w:r>
      <w:r w:rsidR="003C33D9" w:rsidRPr="009F2526">
        <w:rPr>
          <w:noProof/>
          <w:lang w:val="pt-BR"/>
        </w:rPr>
      </w:r>
      <w:r w:rsidR="003C33D9" w:rsidRPr="009F2526">
        <w:rPr>
          <w:noProof/>
          <w:lang w:val="pt-BR"/>
        </w:rPr>
        <w:fldChar w:fldCharType="separate"/>
      </w:r>
      <w:r w:rsidR="003C33D9" w:rsidRPr="009F2526">
        <w:rPr>
          <w:noProof/>
          <w:lang w:val="pt-BR"/>
        </w:rPr>
        <w:t>8</w:t>
      </w:r>
      <w:r w:rsidR="003C33D9" w:rsidRPr="009F2526">
        <w:rPr>
          <w:noProof/>
          <w:lang w:val="pt-BR"/>
        </w:rPr>
        <w:fldChar w:fldCharType="end"/>
      </w:r>
    </w:p>
    <w:p w:rsidR="004F24AA" w:rsidRDefault="004F24AA">
      <w:pPr>
        <w:pStyle w:val="Sumrio2"/>
        <w:tabs>
          <w:tab w:val="left" w:pos="693"/>
          <w:tab w:val="right" w:leader="dot" w:pos="9350"/>
        </w:tabs>
        <w:rPr>
          <w:rFonts w:ascii="Calibri" w:eastAsia="MS Mincho" w:hAnsi="Calibri"/>
          <w:smallCaps w:val="0"/>
          <w:noProof/>
          <w:sz w:val="24"/>
          <w:szCs w:val="24"/>
          <w:lang w:val="pt-BR" w:eastAsia="ja-JP"/>
        </w:rPr>
      </w:pPr>
      <w:r w:rsidRPr="004F32C7">
        <w:rPr>
          <w:rFonts w:ascii="Calibri" w:hAnsi="Calibri"/>
          <w:noProof/>
          <w:lang w:val="pt-BR"/>
        </w:rPr>
        <w:t>3.2</w:t>
      </w:r>
      <w:r>
        <w:rPr>
          <w:rFonts w:ascii="Calibri" w:eastAsia="MS Mincho" w:hAnsi="Calibri"/>
          <w:smallCaps w:val="0"/>
          <w:noProof/>
          <w:sz w:val="24"/>
          <w:szCs w:val="24"/>
          <w:lang w:val="pt-BR" w:eastAsia="ja-JP"/>
        </w:rPr>
        <w:tab/>
      </w:r>
      <w:r w:rsidRPr="004F32C7">
        <w:rPr>
          <w:rFonts w:ascii="Calibri" w:hAnsi="Calibri"/>
          <w:noProof/>
          <w:lang w:val="pt-BR"/>
        </w:rPr>
        <w:t>Ferramentas</w:t>
      </w:r>
      <w:r w:rsidRPr="009F2526">
        <w:rPr>
          <w:noProof/>
          <w:lang w:val="pt-BR"/>
        </w:rPr>
        <w:tab/>
      </w:r>
      <w:r w:rsidR="003C33D9">
        <w:rPr>
          <w:noProof/>
          <w:lang w:val="pt-BR"/>
        </w:rPr>
        <w:t>9</w:t>
      </w:r>
    </w:p>
    <w:p w:rsidR="004F24AA" w:rsidRDefault="003C33D9">
      <w:pPr>
        <w:pStyle w:val="Sumrio1"/>
        <w:tabs>
          <w:tab w:val="left" w:pos="395"/>
          <w:tab w:val="right" w:leader="dot" w:pos="9350"/>
        </w:tabs>
        <w:rPr>
          <w:rFonts w:ascii="Calibri" w:eastAsia="MS Mincho" w:hAnsi="Calibri"/>
          <w:b w:val="0"/>
          <w:caps w:val="0"/>
          <w:noProof/>
          <w:sz w:val="24"/>
          <w:szCs w:val="24"/>
          <w:lang w:val="pt-BR" w:eastAsia="ja-JP"/>
        </w:rPr>
      </w:pPr>
      <w:r>
        <w:rPr>
          <w:rFonts w:ascii="Calibri" w:hAnsi="Calibri"/>
          <w:noProof/>
          <w:lang w:val="pt-BR"/>
        </w:rPr>
        <w:t>4</w:t>
      </w:r>
      <w:r w:rsidR="004F24AA" w:rsidRPr="004F32C7">
        <w:rPr>
          <w:rFonts w:ascii="Calibri" w:hAnsi="Calibri"/>
          <w:noProof/>
          <w:lang w:val="pt-BR"/>
        </w:rPr>
        <w:t>.</w:t>
      </w:r>
      <w:r w:rsidR="004F24AA">
        <w:rPr>
          <w:rFonts w:ascii="Calibri" w:eastAsia="MS Mincho" w:hAnsi="Calibri"/>
          <w:b w:val="0"/>
          <w:caps w:val="0"/>
          <w:noProof/>
          <w:sz w:val="24"/>
          <w:szCs w:val="24"/>
          <w:lang w:val="pt-BR" w:eastAsia="ja-JP"/>
        </w:rPr>
        <w:tab/>
      </w:r>
      <w:r w:rsidR="004F24AA" w:rsidRPr="004F32C7">
        <w:rPr>
          <w:rFonts w:ascii="Calibri" w:hAnsi="Calibri"/>
          <w:noProof/>
          <w:lang w:val="pt-BR"/>
        </w:rPr>
        <w:t>Necessidade treinamento da equipe</w:t>
      </w:r>
      <w:r w:rsidR="004F24AA" w:rsidRPr="009F2526">
        <w:rPr>
          <w:noProof/>
          <w:lang w:val="pt-BR"/>
        </w:rPr>
        <w:tab/>
      </w:r>
      <w:r w:rsidR="004F24AA" w:rsidRPr="009F2526">
        <w:rPr>
          <w:noProof/>
          <w:lang w:val="pt-BR"/>
        </w:rPr>
        <w:fldChar w:fldCharType="begin"/>
      </w:r>
      <w:r w:rsidR="004F24AA" w:rsidRPr="009F2526">
        <w:rPr>
          <w:noProof/>
          <w:lang w:val="pt-BR"/>
        </w:rPr>
        <w:instrText xml:space="preserve"> PAGEREF _Toc242451469 \h </w:instrText>
      </w:r>
      <w:r w:rsidR="004F24AA" w:rsidRPr="009F2526">
        <w:rPr>
          <w:noProof/>
          <w:lang w:val="pt-BR"/>
        </w:rPr>
      </w:r>
      <w:r w:rsidR="004F24AA" w:rsidRPr="009F2526">
        <w:rPr>
          <w:noProof/>
          <w:lang w:val="pt-BR"/>
        </w:rPr>
        <w:fldChar w:fldCharType="separate"/>
      </w:r>
      <w:r w:rsidR="004F24AA" w:rsidRPr="009F2526">
        <w:rPr>
          <w:noProof/>
          <w:lang w:val="pt-BR"/>
        </w:rPr>
        <w:t>12</w:t>
      </w:r>
      <w:r w:rsidR="004F24AA" w:rsidRPr="009F2526">
        <w:rPr>
          <w:noProof/>
          <w:lang w:val="pt-BR"/>
        </w:rPr>
        <w:fldChar w:fldCharType="end"/>
      </w:r>
    </w:p>
    <w:p w:rsidR="004F24AA" w:rsidRDefault="003C33D9">
      <w:pPr>
        <w:pStyle w:val="Sumrio1"/>
        <w:tabs>
          <w:tab w:val="left" w:pos="395"/>
          <w:tab w:val="right" w:leader="dot" w:pos="9350"/>
        </w:tabs>
        <w:rPr>
          <w:rFonts w:ascii="Calibri" w:eastAsia="MS Mincho" w:hAnsi="Calibri"/>
          <w:b w:val="0"/>
          <w:caps w:val="0"/>
          <w:noProof/>
          <w:sz w:val="24"/>
          <w:szCs w:val="24"/>
          <w:lang w:val="pt-BR" w:eastAsia="ja-JP"/>
        </w:rPr>
      </w:pPr>
      <w:r>
        <w:rPr>
          <w:rFonts w:ascii="Calibri" w:hAnsi="Calibri"/>
          <w:noProof/>
          <w:lang w:val="pt-BR"/>
        </w:rPr>
        <w:t>5</w:t>
      </w:r>
      <w:r w:rsidR="004F24AA" w:rsidRPr="004F32C7">
        <w:rPr>
          <w:rFonts w:ascii="Calibri" w:hAnsi="Calibri"/>
          <w:noProof/>
          <w:lang w:val="pt-BR"/>
        </w:rPr>
        <w:t>.</w:t>
      </w:r>
      <w:r w:rsidR="004F24AA">
        <w:rPr>
          <w:rFonts w:ascii="Calibri" w:eastAsia="MS Mincho" w:hAnsi="Calibri"/>
          <w:b w:val="0"/>
          <w:caps w:val="0"/>
          <w:noProof/>
          <w:sz w:val="24"/>
          <w:szCs w:val="24"/>
          <w:lang w:val="pt-BR" w:eastAsia="ja-JP"/>
        </w:rPr>
        <w:tab/>
      </w:r>
      <w:r w:rsidR="004F24AA" w:rsidRPr="004F32C7">
        <w:rPr>
          <w:rFonts w:ascii="Calibri" w:hAnsi="Calibri"/>
          <w:noProof/>
          <w:lang w:val="pt-BR"/>
        </w:rPr>
        <w:t>Cronograma</w:t>
      </w:r>
      <w:r w:rsidR="004F24AA">
        <w:rPr>
          <w:noProof/>
        </w:rPr>
        <w:tab/>
      </w:r>
      <w:r w:rsidR="004F24AA">
        <w:rPr>
          <w:noProof/>
        </w:rPr>
        <w:fldChar w:fldCharType="begin"/>
      </w:r>
      <w:r w:rsidR="004F24AA">
        <w:rPr>
          <w:noProof/>
        </w:rPr>
        <w:instrText xml:space="preserve"> PAGEREF _Toc242451471 \h </w:instrText>
      </w:r>
      <w:r w:rsidR="004F24AA">
        <w:rPr>
          <w:noProof/>
        </w:rPr>
      </w:r>
      <w:r w:rsidR="004F24AA">
        <w:rPr>
          <w:noProof/>
        </w:rPr>
        <w:fldChar w:fldCharType="separate"/>
      </w:r>
      <w:r w:rsidR="004F24AA">
        <w:rPr>
          <w:noProof/>
        </w:rPr>
        <w:t>14</w:t>
      </w:r>
      <w:r w:rsidR="004F24AA">
        <w:rPr>
          <w:noProof/>
        </w:rPr>
        <w:fldChar w:fldCharType="end"/>
      </w:r>
    </w:p>
    <w:p w:rsidR="004F24AA" w:rsidRPr="001D4FEF" w:rsidRDefault="004F24AA">
      <w:pPr>
        <w:rPr>
          <w:rFonts w:ascii="Calibri" w:hAnsi="Calibri"/>
          <w:sz w:val="22"/>
          <w:lang w:val="pt-BR"/>
        </w:rPr>
      </w:pPr>
      <w:r w:rsidRPr="001D4FEF">
        <w:rPr>
          <w:rFonts w:ascii="Calibri" w:hAnsi="Calibri"/>
          <w:sz w:val="22"/>
          <w:lang w:val="pt-BR"/>
        </w:rPr>
        <w:fldChar w:fldCharType="end"/>
      </w:r>
      <w:r w:rsidRPr="001D4FEF">
        <w:rPr>
          <w:rFonts w:ascii="Calibri" w:hAnsi="Calibri"/>
          <w:sz w:val="22"/>
          <w:lang w:val="pt-BR"/>
        </w:rPr>
        <w:br w:type="page"/>
      </w:r>
    </w:p>
    <w:p w:rsidR="004F24AA" w:rsidRPr="001D4FEF" w:rsidRDefault="004F24AA">
      <w:pPr>
        <w:pStyle w:val="Ttulo1"/>
        <w:rPr>
          <w:rFonts w:ascii="Calibri" w:hAnsi="Calibri"/>
          <w:sz w:val="26"/>
          <w:lang w:val="pt-BR"/>
        </w:rPr>
      </w:pPr>
      <w:bookmarkStart w:id="1" w:name="_Toc242451436"/>
      <w:r w:rsidRPr="001D4FEF">
        <w:rPr>
          <w:rFonts w:ascii="Calibri" w:hAnsi="Calibri"/>
          <w:sz w:val="26"/>
          <w:lang w:val="pt-BR"/>
        </w:rPr>
        <w:t>Introdução</w:t>
      </w:r>
      <w:bookmarkEnd w:id="1"/>
    </w:p>
    <w:p w:rsidR="004F24AA" w:rsidRPr="001D4FEF" w:rsidRDefault="004F24AA" w:rsidP="009D3D4F">
      <w:pPr>
        <w:rPr>
          <w:lang w:val="pt-BR"/>
        </w:rPr>
      </w:pPr>
    </w:p>
    <w:p w:rsidR="004F24AA" w:rsidRDefault="004F24AA" w:rsidP="009D3D4F">
      <w:pPr>
        <w:pStyle w:val="Ttulo2"/>
        <w:rPr>
          <w:rFonts w:ascii="Calibri" w:hAnsi="Calibri"/>
          <w:sz w:val="22"/>
          <w:lang w:val="pt-BR"/>
        </w:rPr>
      </w:pPr>
      <w:bookmarkStart w:id="2" w:name="_Toc242451437"/>
      <w:r w:rsidRPr="001D4FEF">
        <w:rPr>
          <w:rFonts w:ascii="Calibri" w:hAnsi="Calibri"/>
          <w:sz w:val="22"/>
          <w:lang w:val="pt-BR"/>
        </w:rPr>
        <w:t>Identificador do plano de teste</w:t>
      </w:r>
      <w:bookmarkEnd w:id="2"/>
    </w:p>
    <w:p w:rsidR="00D17279" w:rsidRPr="00D17279" w:rsidRDefault="00B50AF8" w:rsidP="00D17279">
      <w:pPr>
        <w:ind w:left="720"/>
        <w:rPr>
          <w:lang w:val="pt-BR"/>
        </w:rPr>
      </w:pPr>
      <w:r>
        <w:rPr>
          <w:lang w:val="pt-BR"/>
        </w:rPr>
        <w:t>Plano-de-Test</w:t>
      </w:r>
      <w:r w:rsidR="00D17279">
        <w:rPr>
          <w:lang w:val="pt-BR"/>
        </w:rPr>
        <w:t>es-</w:t>
      </w:r>
      <w:bookmarkStart w:id="3" w:name="_GoBack"/>
      <w:r w:rsidR="00D17279">
        <w:rPr>
          <w:lang w:val="pt-BR"/>
        </w:rPr>
        <w:t>Bibliotec</w:t>
      </w:r>
      <w:bookmarkEnd w:id="3"/>
      <w:r w:rsidR="00D17279">
        <w:rPr>
          <w:lang w:val="pt-BR"/>
        </w:rPr>
        <w:t>.doc</w:t>
      </w:r>
    </w:p>
    <w:p w:rsidR="004F24AA" w:rsidRPr="001D4FEF" w:rsidRDefault="004F24AA" w:rsidP="009D3D4F">
      <w:pPr>
        <w:rPr>
          <w:lang w:val="pt-BR"/>
        </w:rPr>
      </w:pPr>
    </w:p>
    <w:p w:rsidR="004F24AA" w:rsidRPr="001D4FEF" w:rsidRDefault="004F24AA" w:rsidP="009D3D4F">
      <w:pPr>
        <w:rPr>
          <w:lang w:val="pt-BR"/>
        </w:rPr>
      </w:pPr>
    </w:p>
    <w:p w:rsidR="004F24AA" w:rsidRPr="001D4FEF" w:rsidRDefault="004F24AA" w:rsidP="009D3D4F">
      <w:pPr>
        <w:rPr>
          <w:lang w:val="pt-BR"/>
        </w:rPr>
      </w:pPr>
    </w:p>
    <w:p w:rsidR="004F24AA" w:rsidRPr="001D4FEF" w:rsidRDefault="004F24AA">
      <w:pPr>
        <w:pStyle w:val="Ttulo2"/>
        <w:rPr>
          <w:rFonts w:ascii="Calibri" w:hAnsi="Calibri"/>
          <w:sz w:val="22"/>
          <w:lang w:val="pt-BR"/>
        </w:rPr>
      </w:pPr>
      <w:bookmarkStart w:id="4" w:name="_Toc242451438"/>
      <w:r w:rsidRPr="001D4FEF">
        <w:rPr>
          <w:rFonts w:ascii="Calibri" w:hAnsi="Calibri"/>
          <w:sz w:val="22"/>
          <w:lang w:val="pt-BR"/>
        </w:rPr>
        <w:t>Objetivos</w:t>
      </w:r>
      <w:bookmarkEnd w:id="4"/>
    </w:p>
    <w:p w:rsidR="004F24AA" w:rsidRDefault="00D17279">
      <w:pPr>
        <w:pStyle w:val="Corpodetexto"/>
        <w:rPr>
          <w:rFonts w:ascii="Calibri" w:hAnsi="Calibri"/>
          <w:sz w:val="22"/>
          <w:lang w:val="pt-BR"/>
        </w:rPr>
      </w:pPr>
      <w:r>
        <w:rPr>
          <w:rFonts w:ascii="Calibri" w:hAnsi="Calibri"/>
          <w:sz w:val="22"/>
          <w:lang w:val="pt-BR"/>
        </w:rPr>
        <w:t>Têm como objetivo listar e descrever os requisitos de funcionalidade que serão testados, descrevendo as estratégias e técnicas que serão utilizadas</w:t>
      </w:r>
    </w:p>
    <w:p w:rsidR="004F24AA" w:rsidRPr="001D4FEF" w:rsidRDefault="004F24AA">
      <w:pPr>
        <w:pStyle w:val="Corpodetexto"/>
        <w:rPr>
          <w:rFonts w:ascii="Calibri" w:hAnsi="Calibri"/>
          <w:sz w:val="22"/>
          <w:lang w:val="pt-BR"/>
        </w:rPr>
      </w:pPr>
    </w:p>
    <w:p w:rsidR="004F24AA" w:rsidRPr="00AB6223" w:rsidRDefault="004F24AA" w:rsidP="00AB6223">
      <w:pPr>
        <w:pStyle w:val="Ttulo2"/>
        <w:rPr>
          <w:rFonts w:ascii="Calibri" w:hAnsi="Calibri"/>
          <w:sz w:val="22"/>
          <w:lang w:val="pt-BR"/>
        </w:rPr>
      </w:pPr>
      <w:bookmarkStart w:id="5" w:name="_Toc314978529"/>
      <w:bookmarkStart w:id="6" w:name="_Toc324843635"/>
      <w:bookmarkStart w:id="7" w:name="_Toc324851942"/>
      <w:bookmarkStart w:id="8" w:name="_Toc324915525"/>
      <w:bookmarkStart w:id="9" w:name="_Toc433104438"/>
      <w:bookmarkStart w:id="10" w:name="_Toc456598951"/>
      <w:bookmarkStart w:id="11" w:name="_Toc242451439"/>
      <w:r w:rsidRPr="001D4FEF">
        <w:rPr>
          <w:rFonts w:ascii="Calibri" w:hAnsi="Calibri"/>
          <w:sz w:val="22"/>
          <w:lang w:val="pt-BR"/>
        </w:rPr>
        <w:t xml:space="preserve">O </w:t>
      </w:r>
      <w:bookmarkEnd w:id="5"/>
      <w:bookmarkEnd w:id="6"/>
      <w:bookmarkEnd w:id="7"/>
      <w:bookmarkEnd w:id="8"/>
      <w:bookmarkEnd w:id="9"/>
      <w:bookmarkEnd w:id="10"/>
      <w:r w:rsidRPr="001D4FEF">
        <w:rPr>
          <w:rFonts w:ascii="Calibri" w:hAnsi="Calibri"/>
          <w:sz w:val="22"/>
          <w:lang w:val="pt-BR"/>
        </w:rPr>
        <w:t xml:space="preserve">Sistema </w:t>
      </w:r>
      <w:bookmarkEnd w:id="11"/>
      <w:r w:rsidR="00CF1670">
        <w:rPr>
          <w:rFonts w:ascii="Calibri" w:hAnsi="Calibri"/>
          <w:sz w:val="22"/>
          <w:lang w:val="pt-BR"/>
        </w:rPr>
        <w:t>de Gerenciamento de Bibliotecas</w:t>
      </w:r>
    </w:p>
    <w:p w:rsidR="004F24AA" w:rsidRPr="001D4FEF" w:rsidRDefault="004F24AA" w:rsidP="001173B8">
      <w:pPr>
        <w:pStyle w:val="Corpodetexto"/>
        <w:ind w:left="709" w:right="146"/>
        <w:jc w:val="both"/>
        <w:rPr>
          <w:rFonts w:ascii="Calibri" w:hAnsi="Calibri"/>
          <w:sz w:val="22"/>
          <w:szCs w:val="22"/>
          <w:lang w:val="pt-BR"/>
        </w:rPr>
      </w:pPr>
      <w:r>
        <w:rPr>
          <w:rFonts w:ascii="Calibri" w:hAnsi="Calibri"/>
          <w:sz w:val="22"/>
          <w:szCs w:val="22"/>
          <w:lang w:val="pt-BR"/>
        </w:rPr>
        <w:t>Este projeto tem como objetivo a criação de uma ferramenta de gerenciamento e suporte para bibliotecas promovendo controle e organização sobre o departamento. A partir dele será controlado a criação, alteração e exclusão de usuários, produtos, reservas e empréstimos podendo ser consultada as informações dos mesmos por usuários com o perfil de acesso definido. Com isso mantendo o controle e organização das dependências do setor. Será utilizado um banco de dados remoto para armazenamento dessas informações de forma segura, organizada e de fácil acesso para consulta dos usuários com os perfis definidos.</w:t>
      </w:r>
    </w:p>
    <w:p w:rsidR="004F24AA" w:rsidRPr="001D4FEF" w:rsidRDefault="004F24AA" w:rsidP="001173B8">
      <w:pPr>
        <w:pStyle w:val="Corpodetexto"/>
        <w:ind w:left="709" w:right="146"/>
        <w:jc w:val="both"/>
        <w:rPr>
          <w:rFonts w:ascii="Calibri" w:hAnsi="Calibri"/>
          <w:sz w:val="22"/>
          <w:szCs w:val="22"/>
          <w:lang w:val="pt-BR"/>
        </w:rPr>
      </w:pPr>
    </w:p>
    <w:p w:rsidR="004F24AA" w:rsidRPr="001D4FEF" w:rsidRDefault="004F24AA">
      <w:pPr>
        <w:pStyle w:val="Ttulo2"/>
        <w:rPr>
          <w:rFonts w:ascii="Calibri" w:hAnsi="Calibri"/>
          <w:sz w:val="22"/>
          <w:lang w:val="pt-BR"/>
        </w:rPr>
      </w:pPr>
      <w:bookmarkStart w:id="12" w:name="_Toc242451440"/>
      <w:r w:rsidRPr="001D4FEF">
        <w:rPr>
          <w:rFonts w:ascii="Calibri" w:hAnsi="Calibri"/>
          <w:sz w:val="22"/>
          <w:lang w:val="pt-BR"/>
        </w:rPr>
        <w:t>Escopo</w:t>
      </w:r>
      <w:bookmarkEnd w:id="12"/>
    </w:p>
    <w:p w:rsidR="004F24AA" w:rsidRDefault="004F24AA" w:rsidP="001173B8">
      <w:pPr>
        <w:tabs>
          <w:tab w:val="left" w:pos="9214"/>
        </w:tabs>
        <w:ind w:left="709" w:right="4"/>
        <w:jc w:val="both"/>
        <w:rPr>
          <w:rFonts w:ascii="Calibri" w:hAnsi="Calibri"/>
          <w:sz w:val="22"/>
          <w:lang w:val="pt-BR"/>
        </w:rPr>
      </w:pPr>
      <w:bookmarkStart w:id="13" w:name="_Toc314978531"/>
      <w:bookmarkStart w:id="14" w:name="_Toc324843637"/>
      <w:bookmarkStart w:id="15" w:name="_Toc324851944"/>
      <w:bookmarkStart w:id="16" w:name="_Toc324915527"/>
      <w:bookmarkStart w:id="17" w:name="_Toc433104440"/>
      <w:r>
        <w:rPr>
          <w:rFonts w:ascii="Calibri" w:hAnsi="Calibri"/>
          <w:sz w:val="22"/>
          <w:lang w:val="pt-BR"/>
        </w:rPr>
        <w:t xml:space="preserve">O sistema </w:t>
      </w:r>
      <w:r w:rsidR="00CF1670">
        <w:rPr>
          <w:rFonts w:ascii="Calibri" w:hAnsi="Calibri"/>
          <w:sz w:val="22"/>
          <w:lang w:val="pt-BR"/>
        </w:rPr>
        <w:t>de Gerenciamento de Bibliotecas</w:t>
      </w:r>
      <w:r>
        <w:rPr>
          <w:rFonts w:ascii="Calibri" w:hAnsi="Calibri"/>
          <w:sz w:val="22"/>
          <w:lang w:val="pt-BR"/>
        </w:rPr>
        <w:t xml:space="preserve"> será submetido a testes de unidade, integração, sistemas e aceitação os 3 primeiros realizados pelos analistas de testes e o ultimo com participação dos usuários finais.</w:t>
      </w:r>
    </w:p>
    <w:p w:rsidR="00F651D2" w:rsidRDefault="00F651D2" w:rsidP="00F651D2">
      <w:pPr>
        <w:tabs>
          <w:tab w:val="left" w:pos="9214"/>
        </w:tabs>
        <w:ind w:right="4"/>
        <w:jc w:val="both"/>
        <w:rPr>
          <w:rFonts w:ascii="Calibri" w:hAnsi="Calibri"/>
          <w:sz w:val="22"/>
          <w:lang w:val="pt-BR"/>
        </w:rPr>
      </w:pPr>
    </w:p>
    <w:p w:rsidR="004F24AA" w:rsidRDefault="004F24AA" w:rsidP="001173B8">
      <w:pPr>
        <w:tabs>
          <w:tab w:val="left" w:pos="9214"/>
        </w:tabs>
        <w:ind w:left="709" w:right="4"/>
        <w:jc w:val="both"/>
        <w:rPr>
          <w:rFonts w:ascii="Calibri" w:hAnsi="Calibri"/>
          <w:sz w:val="22"/>
          <w:lang w:val="pt-BR"/>
        </w:rPr>
      </w:pPr>
      <w:r>
        <w:rPr>
          <w:rFonts w:ascii="Calibri" w:hAnsi="Calibri"/>
          <w:sz w:val="22"/>
          <w:lang w:val="pt-BR"/>
        </w:rPr>
        <w:t>Os testes de unidade avaliarão o desempenho e integridade das dependências do sistema.</w:t>
      </w:r>
    </w:p>
    <w:p w:rsidR="00F651D2" w:rsidRDefault="00F651D2" w:rsidP="001173B8">
      <w:pPr>
        <w:tabs>
          <w:tab w:val="left" w:pos="9214"/>
        </w:tabs>
        <w:ind w:left="709" w:right="4"/>
        <w:jc w:val="both"/>
        <w:rPr>
          <w:rFonts w:ascii="Calibri" w:hAnsi="Calibri"/>
          <w:sz w:val="22"/>
          <w:lang w:val="pt-BR"/>
        </w:rPr>
      </w:pPr>
    </w:p>
    <w:p w:rsidR="004F24AA" w:rsidRDefault="004F24AA" w:rsidP="001173B8">
      <w:pPr>
        <w:tabs>
          <w:tab w:val="left" w:pos="9214"/>
        </w:tabs>
        <w:ind w:left="709" w:right="4"/>
        <w:jc w:val="both"/>
        <w:rPr>
          <w:rFonts w:ascii="Calibri" w:hAnsi="Calibri"/>
          <w:sz w:val="22"/>
          <w:lang w:val="pt-BR"/>
        </w:rPr>
      </w:pPr>
      <w:r>
        <w:rPr>
          <w:rFonts w:ascii="Calibri" w:hAnsi="Calibri"/>
          <w:sz w:val="22"/>
          <w:lang w:val="pt-BR"/>
        </w:rPr>
        <w:t>O teste de integração avaliara as dependências do sistema em sua execução em conjunto identificando possíveis erros.</w:t>
      </w:r>
    </w:p>
    <w:p w:rsidR="00F651D2" w:rsidRDefault="00F651D2" w:rsidP="001173B8">
      <w:pPr>
        <w:tabs>
          <w:tab w:val="left" w:pos="9214"/>
        </w:tabs>
        <w:ind w:left="709" w:right="4"/>
        <w:jc w:val="both"/>
        <w:rPr>
          <w:rFonts w:ascii="Calibri" w:hAnsi="Calibri"/>
          <w:sz w:val="22"/>
          <w:lang w:val="pt-BR"/>
        </w:rPr>
      </w:pPr>
    </w:p>
    <w:p w:rsidR="004F24AA" w:rsidRDefault="004F24AA" w:rsidP="001173B8">
      <w:pPr>
        <w:tabs>
          <w:tab w:val="left" w:pos="9214"/>
        </w:tabs>
        <w:ind w:left="709" w:right="4"/>
        <w:jc w:val="both"/>
        <w:rPr>
          <w:rFonts w:ascii="Calibri" w:hAnsi="Calibri"/>
          <w:sz w:val="22"/>
          <w:lang w:val="pt-BR"/>
        </w:rPr>
      </w:pPr>
      <w:r>
        <w:rPr>
          <w:rFonts w:ascii="Calibri" w:hAnsi="Calibri"/>
          <w:sz w:val="22"/>
          <w:lang w:val="pt-BR"/>
        </w:rPr>
        <w:t>O teste de sistema irá avaliar o desempenho do sistema como um todo em ambiente operacional (hardware e pessoas).</w:t>
      </w:r>
    </w:p>
    <w:p w:rsidR="00F651D2" w:rsidRDefault="00F651D2" w:rsidP="001173B8">
      <w:pPr>
        <w:tabs>
          <w:tab w:val="left" w:pos="9214"/>
        </w:tabs>
        <w:ind w:left="709" w:right="4"/>
        <w:jc w:val="both"/>
        <w:rPr>
          <w:rFonts w:ascii="Calibri" w:hAnsi="Calibri"/>
          <w:sz w:val="22"/>
          <w:lang w:val="pt-BR"/>
        </w:rPr>
      </w:pPr>
    </w:p>
    <w:p w:rsidR="004F24AA" w:rsidRDefault="004F24AA" w:rsidP="001173B8">
      <w:pPr>
        <w:tabs>
          <w:tab w:val="left" w:pos="9214"/>
        </w:tabs>
        <w:ind w:left="709" w:right="4"/>
        <w:jc w:val="both"/>
        <w:rPr>
          <w:rFonts w:ascii="Calibri" w:hAnsi="Calibri"/>
          <w:sz w:val="22"/>
          <w:lang w:val="pt-BR"/>
        </w:rPr>
      </w:pPr>
      <w:r>
        <w:rPr>
          <w:rFonts w:ascii="Calibri" w:hAnsi="Calibri"/>
          <w:sz w:val="22"/>
          <w:lang w:val="pt-BR"/>
        </w:rPr>
        <w:t>O teste de aceitação será realizado pelos usuários finais, onde serão levantadas informações para ajustes do sistema.</w:t>
      </w:r>
    </w:p>
    <w:p w:rsidR="004F24AA" w:rsidRDefault="004F24AA" w:rsidP="001173B8">
      <w:pPr>
        <w:tabs>
          <w:tab w:val="left" w:pos="9214"/>
        </w:tabs>
        <w:ind w:left="709" w:right="4"/>
        <w:jc w:val="both"/>
        <w:rPr>
          <w:rFonts w:ascii="Calibri" w:hAnsi="Calibri"/>
          <w:sz w:val="22"/>
          <w:lang w:val="pt-BR"/>
        </w:rPr>
      </w:pPr>
    </w:p>
    <w:p w:rsidR="004F24AA" w:rsidRDefault="004F24AA" w:rsidP="001173B8">
      <w:pPr>
        <w:tabs>
          <w:tab w:val="left" w:pos="9214"/>
        </w:tabs>
        <w:ind w:left="709" w:right="4"/>
        <w:jc w:val="both"/>
        <w:rPr>
          <w:rFonts w:ascii="Calibri" w:hAnsi="Calibri"/>
          <w:sz w:val="22"/>
          <w:lang w:val="pt-BR"/>
        </w:rPr>
      </w:pPr>
    </w:p>
    <w:p w:rsidR="004F24AA" w:rsidRPr="001D4FEF" w:rsidRDefault="004F24AA" w:rsidP="001173B8">
      <w:pPr>
        <w:tabs>
          <w:tab w:val="left" w:pos="9214"/>
        </w:tabs>
        <w:ind w:left="709" w:right="4"/>
        <w:jc w:val="both"/>
        <w:rPr>
          <w:rFonts w:ascii="Calibri" w:hAnsi="Calibri"/>
          <w:sz w:val="22"/>
          <w:lang w:val="pt-BR"/>
        </w:rPr>
      </w:pPr>
    </w:p>
    <w:p w:rsidR="004F24AA" w:rsidRPr="001D4FEF" w:rsidRDefault="004F24AA" w:rsidP="001173B8">
      <w:pPr>
        <w:rPr>
          <w:rFonts w:ascii="Calibri" w:hAnsi="Calibri"/>
          <w:b/>
          <w:sz w:val="22"/>
          <w:lang w:val="pt-BR"/>
        </w:rPr>
      </w:pPr>
    </w:p>
    <w:p w:rsidR="004F24AA" w:rsidRDefault="004F24AA" w:rsidP="001173B8">
      <w:pPr>
        <w:rPr>
          <w:rFonts w:ascii="Calibri" w:hAnsi="Calibri"/>
          <w:b/>
          <w:sz w:val="22"/>
          <w:lang w:val="pt-BR"/>
        </w:rPr>
      </w:pPr>
    </w:p>
    <w:p w:rsidR="004F24AA" w:rsidRDefault="004F24AA" w:rsidP="001173B8">
      <w:pPr>
        <w:rPr>
          <w:rFonts w:ascii="Calibri" w:hAnsi="Calibri"/>
          <w:b/>
          <w:sz w:val="22"/>
          <w:lang w:val="pt-BR"/>
        </w:rPr>
      </w:pPr>
    </w:p>
    <w:p w:rsidR="004F24AA" w:rsidRDefault="004F24AA" w:rsidP="001173B8">
      <w:pPr>
        <w:rPr>
          <w:rFonts w:ascii="Calibri" w:hAnsi="Calibri"/>
          <w:b/>
          <w:sz w:val="22"/>
          <w:lang w:val="pt-BR"/>
        </w:rPr>
      </w:pPr>
    </w:p>
    <w:p w:rsidR="004F24AA" w:rsidRPr="001D4FEF" w:rsidRDefault="004F24AA" w:rsidP="001173B8">
      <w:pPr>
        <w:rPr>
          <w:rFonts w:ascii="Calibri" w:hAnsi="Calibri"/>
          <w:b/>
          <w:sz w:val="22"/>
          <w:lang w:val="pt-BR"/>
        </w:rPr>
      </w:pPr>
    </w:p>
    <w:p w:rsidR="004F24AA" w:rsidRPr="001D4FEF" w:rsidRDefault="004F24AA" w:rsidP="001173B8">
      <w:pPr>
        <w:rPr>
          <w:rFonts w:ascii="Calibri" w:hAnsi="Calibri"/>
          <w:b/>
          <w:sz w:val="22"/>
          <w:lang w:val="pt-BR"/>
        </w:rPr>
      </w:pPr>
      <w:r>
        <w:rPr>
          <w:rFonts w:ascii="Calibri" w:hAnsi="Calibri"/>
          <w:b/>
          <w:sz w:val="22"/>
          <w:lang w:val="pt-BR"/>
        </w:rPr>
        <w:lastRenderedPageBreak/>
        <w:t>1.5</w:t>
      </w:r>
      <w:r w:rsidRPr="001D4FEF">
        <w:rPr>
          <w:rFonts w:ascii="Calibri" w:hAnsi="Calibri"/>
          <w:b/>
          <w:sz w:val="22"/>
          <w:lang w:val="pt-BR"/>
        </w:rPr>
        <w:t xml:space="preserve"> Identificação do Projeto</w:t>
      </w:r>
    </w:p>
    <w:tbl>
      <w:tblPr>
        <w:tblW w:w="0" w:type="auto"/>
        <w:jc w:val="center"/>
        <w:tblLayout w:type="fixed"/>
        <w:tblLook w:val="0000" w:firstRow="0" w:lastRow="0" w:firstColumn="0" w:lastColumn="0" w:noHBand="0" w:noVBand="0"/>
      </w:tblPr>
      <w:tblGrid>
        <w:gridCol w:w="2936"/>
        <w:gridCol w:w="2126"/>
        <w:gridCol w:w="3368"/>
      </w:tblGrid>
      <w:tr w:rsidR="004F24AA" w:rsidRPr="001D4FEF">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rsidR="004F24AA" w:rsidRPr="001D4FEF" w:rsidRDefault="004F24AA"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rsidR="004F24AA" w:rsidRPr="001D4FEF" w:rsidRDefault="004F24AA"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rsidR="004F24AA" w:rsidRPr="001D4FEF" w:rsidRDefault="004F24AA"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E"/>
            </w:r>
            <w:r w:rsidRPr="001D4FEF">
              <w:rPr>
                <w:rFonts w:ascii="Calibri" w:hAnsi="Calibri"/>
                <w:sz w:val="22"/>
                <w:lang w:val="pt-BR"/>
              </w:rPr>
              <w:t xml:space="preserve"> Sim  </w:t>
            </w:r>
            <w:r w:rsidRPr="001D4FEF">
              <w:rPr>
                <w:rFonts w:ascii="Calibri" w:hAnsi="Calibri"/>
                <w:sz w:val="22"/>
                <w:szCs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E"/>
            </w:r>
            <w:r w:rsidRPr="001D4FEF">
              <w:rPr>
                <w:rFonts w:ascii="Calibri" w:hAnsi="Calibri"/>
                <w:sz w:val="22"/>
                <w:lang w:val="pt-BR"/>
              </w:rPr>
              <w:t xml:space="preserve"> Sim  </w:t>
            </w:r>
            <w:r w:rsidRPr="001D4FEF">
              <w:rPr>
                <w:rFonts w:ascii="Calibri" w:hAnsi="Calibri"/>
                <w:sz w:val="22"/>
                <w:szCs w:val="22"/>
              </w:rPr>
              <w:sym w:font="Wingdings" w:char="F06F"/>
            </w:r>
            <w:r w:rsidRPr="001D4FEF">
              <w:rPr>
                <w:rFonts w:ascii="Calibri" w:hAnsi="Calibri"/>
                <w:sz w:val="22"/>
                <w:lang w:val="pt-BR"/>
              </w:rPr>
              <w:t xml:space="preserve"> Não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E"/>
            </w:r>
            <w:r w:rsidRPr="001D4FEF">
              <w:rPr>
                <w:rFonts w:ascii="Calibri" w:hAnsi="Calibri"/>
                <w:sz w:val="22"/>
                <w:lang w:val="pt-BR"/>
              </w:rPr>
              <w:t xml:space="preserve"> Sim  </w:t>
            </w:r>
            <w:r w:rsidRPr="001D4FEF">
              <w:rPr>
                <w:rFonts w:ascii="Calibri" w:hAnsi="Calibri"/>
                <w:sz w:val="22"/>
                <w:szCs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E"/>
            </w:r>
            <w:r w:rsidRPr="001D4FEF">
              <w:rPr>
                <w:rFonts w:ascii="Calibri" w:hAnsi="Calibri"/>
                <w:sz w:val="22"/>
                <w:lang w:val="pt-BR"/>
              </w:rPr>
              <w:t xml:space="preserve"> Sim  </w:t>
            </w:r>
            <w:r w:rsidRPr="001D4FEF">
              <w:rPr>
                <w:rFonts w:ascii="Calibri" w:hAnsi="Calibri"/>
                <w:sz w:val="22"/>
                <w:szCs w:val="22"/>
              </w:rPr>
              <w:sym w:font="Wingdings" w:char="F06F"/>
            </w:r>
            <w:r w:rsidRPr="001D4FEF">
              <w:rPr>
                <w:rFonts w:ascii="Calibri" w:hAnsi="Calibri"/>
                <w:sz w:val="22"/>
                <w:lang w:val="pt-BR"/>
              </w:rPr>
              <w:t xml:space="preserve"> Não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CF1670" w:rsidP="001173B8">
            <w:pPr>
              <w:pStyle w:val="Corpodetexto1"/>
              <w:jc w:val="center"/>
              <w:rPr>
                <w:rFonts w:ascii="Calibri" w:hAnsi="Calibri"/>
                <w:sz w:val="22"/>
                <w:lang w:val="pt-BR"/>
              </w:rPr>
            </w:pPr>
            <w:r w:rsidRPr="001D4FEF">
              <w:rPr>
                <w:rFonts w:ascii="Calibri" w:hAnsi="Calibri"/>
                <w:sz w:val="22"/>
                <w:szCs w:val="22"/>
              </w:rPr>
              <w:sym w:font="Wingdings" w:char="F06E"/>
            </w:r>
            <w:r w:rsidR="004F24AA" w:rsidRPr="001D4FEF">
              <w:rPr>
                <w:rFonts w:ascii="Calibri" w:hAnsi="Calibri"/>
                <w:sz w:val="22"/>
                <w:lang w:val="pt-BR"/>
              </w:rPr>
              <w:t xml:space="preserve"> Sim  </w:t>
            </w:r>
            <w:r w:rsidRPr="001D4FEF">
              <w:rPr>
                <w:rFonts w:ascii="Calibri" w:hAnsi="Calibri"/>
                <w:sz w:val="22"/>
                <w:szCs w:val="22"/>
              </w:rPr>
              <w:sym w:font="Wingdings" w:char="F06F"/>
            </w:r>
            <w:r w:rsidR="004F24AA"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CF1670" w:rsidP="001173B8">
            <w:pPr>
              <w:pStyle w:val="Corpodetexto1"/>
              <w:jc w:val="center"/>
              <w:rPr>
                <w:rFonts w:ascii="Calibri" w:hAnsi="Calibri"/>
                <w:sz w:val="22"/>
                <w:lang w:val="pt-BR"/>
              </w:rPr>
            </w:pPr>
            <w:r w:rsidRPr="001D4FEF">
              <w:rPr>
                <w:rFonts w:ascii="Calibri" w:hAnsi="Calibri"/>
                <w:sz w:val="22"/>
                <w:szCs w:val="22"/>
              </w:rPr>
              <w:sym w:font="Wingdings" w:char="F06E"/>
            </w:r>
            <w:r w:rsidR="004F24AA" w:rsidRPr="001D4FEF">
              <w:rPr>
                <w:rFonts w:ascii="Calibri" w:hAnsi="Calibri"/>
                <w:sz w:val="22"/>
                <w:lang w:val="pt-BR"/>
              </w:rPr>
              <w:t xml:space="preserve"> Sim  </w:t>
            </w:r>
            <w:r w:rsidR="004F24AA" w:rsidRPr="001D4FEF">
              <w:rPr>
                <w:rFonts w:ascii="Calibri" w:hAnsi="Calibri"/>
                <w:sz w:val="22"/>
                <w:szCs w:val="22"/>
              </w:rPr>
              <w:sym w:font="Wingdings" w:char="F06E"/>
            </w:r>
            <w:r w:rsidR="004F24AA" w:rsidRPr="001D4FEF">
              <w:rPr>
                <w:rFonts w:ascii="Calibri" w:hAnsi="Calibri"/>
                <w:sz w:val="22"/>
                <w:lang w:val="pt-BR"/>
              </w:rPr>
              <w:t xml:space="preserve"> Não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r>
      <w:tr w:rsidR="004F24AA" w:rsidRPr="001D4FEF">
        <w:trPr>
          <w:cantSplit/>
          <w:jc w:val="center"/>
        </w:trPr>
        <w:tc>
          <w:tcPr>
            <w:tcW w:w="2936" w:type="dxa"/>
            <w:tcBorders>
              <w:top w:val="single" w:sz="6" w:space="0" w:color="auto"/>
              <w:bottom w:val="single" w:sz="6" w:space="0" w:color="auto"/>
              <w:right w:val="dashed" w:sz="4" w:space="0" w:color="auto"/>
            </w:tcBorders>
          </w:tcPr>
          <w:p w:rsidR="004F24AA" w:rsidRPr="001D4FEF" w:rsidRDefault="004F24AA"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4F24AA" w:rsidRPr="001D4FEF" w:rsidRDefault="004F24AA" w:rsidP="001173B8">
            <w:pPr>
              <w:pStyle w:val="Corpodetexto1"/>
              <w:jc w:val="center"/>
              <w:rPr>
                <w:rFonts w:ascii="Calibri" w:hAnsi="Calibri"/>
                <w:sz w:val="22"/>
                <w:lang w:val="pt-BR"/>
              </w:rPr>
            </w:pPr>
            <w:r w:rsidRPr="001D4FEF">
              <w:rPr>
                <w:rFonts w:ascii="Calibri" w:hAnsi="Calibri"/>
                <w:sz w:val="22"/>
                <w:szCs w:val="22"/>
              </w:rPr>
              <w:sym w:font="Wingdings" w:char="F06F"/>
            </w:r>
            <w:r w:rsidRPr="001D4FEF">
              <w:rPr>
                <w:rFonts w:ascii="Calibri" w:hAnsi="Calibri"/>
                <w:sz w:val="22"/>
                <w:lang w:val="pt-BR"/>
              </w:rPr>
              <w:t xml:space="preserve"> Sim  </w:t>
            </w:r>
            <w:r w:rsidRPr="001D4FEF">
              <w:rPr>
                <w:rFonts w:ascii="Calibri" w:hAnsi="Calibri"/>
                <w:sz w:val="22"/>
                <w:szCs w:val="22"/>
              </w:rPr>
              <w:sym w:font="Wingdings" w:char="F06E"/>
            </w:r>
            <w:r w:rsidRPr="001D4FEF">
              <w:rPr>
                <w:rFonts w:ascii="Calibri" w:hAnsi="Calibri"/>
                <w:sz w:val="22"/>
                <w:lang w:val="pt-BR"/>
              </w:rPr>
              <w:t xml:space="preserve"> Não</w:t>
            </w:r>
          </w:p>
        </w:tc>
      </w:tr>
    </w:tbl>
    <w:p w:rsidR="004F24AA" w:rsidRPr="001D4FEF" w:rsidRDefault="004F24AA" w:rsidP="001173B8"/>
    <w:p w:rsidR="004F24AA" w:rsidRPr="001D4FEF" w:rsidRDefault="004F24AA" w:rsidP="009D3D4F">
      <w:pPr>
        <w:rPr>
          <w:rFonts w:ascii="Calibri" w:hAnsi="Calibri"/>
          <w:sz w:val="22"/>
          <w:lang w:val="pt-BR"/>
        </w:rPr>
      </w:pPr>
    </w:p>
    <w:p w:rsidR="004F24AA" w:rsidRPr="001D4FEF" w:rsidRDefault="004F24AA" w:rsidP="009D3D4F">
      <w:pPr>
        <w:rPr>
          <w:rFonts w:ascii="Calibri" w:hAnsi="Calibri"/>
          <w:sz w:val="22"/>
          <w:lang w:val="pt-BR"/>
        </w:rPr>
      </w:pPr>
    </w:p>
    <w:p w:rsidR="004F24AA" w:rsidRPr="001D4FEF" w:rsidRDefault="004F24AA">
      <w:pPr>
        <w:widowControl/>
        <w:spacing w:line="240" w:lineRule="auto"/>
        <w:rPr>
          <w:rFonts w:ascii="Calibri" w:hAnsi="Calibri"/>
          <w:sz w:val="22"/>
          <w:lang w:val="pt-BR"/>
        </w:rPr>
      </w:pPr>
      <w:r w:rsidRPr="001D4FEF">
        <w:rPr>
          <w:rFonts w:ascii="Calibri" w:hAnsi="Calibri"/>
          <w:sz w:val="22"/>
          <w:lang w:val="pt-BR"/>
        </w:rPr>
        <w:br w:type="page"/>
      </w:r>
    </w:p>
    <w:p w:rsidR="004F24AA" w:rsidRPr="001D4FEF" w:rsidRDefault="004F24AA" w:rsidP="000B0543">
      <w:pPr>
        <w:pStyle w:val="Ttulo1"/>
        <w:numPr>
          <w:ilvl w:val="0"/>
          <w:numId w:val="1"/>
        </w:numPr>
        <w:rPr>
          <w:rFonts w:ascii="Calibri" w:hAnsi="Calibri"/>
          <w:sz w:val="26"/>
          <w:lang w:val="pt-BR"/>
        </w:rPr>
      </w:pPr>
      <w:bookmarkStart w:id="18" w:name="_Toc242451444"/>
      <w:bookmarkEnd w:id="13"/>
      <w:bookmarkEnd w:id="14"/>
      <w:bookmarkEnd w:id="15"/>
      <w:bookmarkEnd w:id="16"/>
      <w:bookmarkEnd w:id="17"/>
      <w:r w:rsidRPr="001D4FEF">
        <w:rPr>
          <w:rFonts w:ascii="Calibri" w:hAnsi="Calibri"/>
          <w:sz w:val="26"/>
          <w:lang w:val="pt-BR"/>
        </w:rPr>
        <w:t>REQUISITOS A TESTAR</w:t>
      </w:r>
      <w:bookmarkEnd w:id="18"/>
    </w:p>
    <w:p w:rsidR="004F24AA" w:rsidRPr="001D4FEF" w:rsidRDefault="004F24AA">
      <w:pPr>
        <w:pStyle w:val="Ttulo2"/>
        <w:rPr>
          <w:rFonts w:ascii="Calibri" w:hAnsi="Calibri"/>
          <w:sz w:val="22"/>
          <w:lang w:val="pt-BR"/>
        </w:rPr>
      </w:pPr>
      <w:bookmarkStart w:id="19" w:name="_Toc242451445"/>
      <w:r w:rsidRPr="001D4FEF">
        <w:rPr>
          <w:rFonts w:ascii="Calibri" w:hAnsi="Calibri"/>
          <w:sz w:val="22"/>
          <w:lang w:val="pt-BR"/>
        </w:rPr>
        <w:t>Teste do Banco de Dados</w:t>
      </w:r>
      <w:bookmarkEnd w:id="19"/>
    </w:p>
    <w:p w:rsidR="00F651D2" w:rsidRDefault="00F651D2" w:rsidP="00F651D2">
      <w:pPr>
        <w:pStyle w:val="Corpodetexto"/>
        <w:numPr>
          <w:ilvl w:val="0"/>
          <w:numId w:val="31"/>
        </w:numPr>
        <w:tabs>
          <w:tab w:val="num" w:pos="993"/>
        </w:tabs>
        <w:ind w:left="709" w:firstLine="0"/>
        <w:rPr>
          <w:rFonts w:ascii="Calibri" w:hAnsi="Calibri"/>
          <w:sz w:val="22"/>
          <w:lang w:val="pt-BR"/>
        </w:rPr>
      </w:pPr>
      <w:bookmarkStart w:id="20" w:name="_Toc242451446"/>
      <w:r>
        <w:rPr>
          <w:rFonts w:ascii="Calibri" w:hAnsi="Calibri"/>
          <w:sz w:val="22"/>
          <w:lang w:val="pt-BR"/>
        </w:rPr>
        <w:t>Não se aplica ao plano.</w:t>
      </w:r>
    </w:p>
    <w:p w:rsidR="004F24AA" w:rsidRPr="001D4FEF" w:rsidRDefault="004F24AA">
      <w:pPr>
        <w:pStyle w:val="Ttulo2"/>
        <w:rPr>
          <w:rFonts w:ascii="Calibri" w:hAnsi="Calibri"/>
          <w:sz w:val="22"/>
          <w:lang w:val="pt-BR"/>
        </w:rPr>
      </w:pPr>
      <w:r w:rsidRPr="001D4FEF">
        <w:rPr>
          <w:rFonts w:ascii="Calibri" w:hAnsi="Calibri"/>
          <w:sz w:val="22"/>
          <w:lang w:val="pt-BR"/>
        </w:rPr>
        <w:t>Teste Funcional</w:t>
      </w:r>
      <w:bookmarkEnd w:id="20"/>
    </w:p>
    <w:p w:rsidR="004F24AA" w:rsidRDefault="004F24AA" w:rsidP="000B0543">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a funcionalidade de </w:t>
      </w:r>
      <w:proofErr w:type="spellStart"/>
      <w:r>
        <w:rPr>
          <w:rFonts w:ascii="Calibri" w:hAnsi="Calibri"/>
          <w:sz w:val="22"/>
          <w:lang w:val="pt-BR"/>
        </w:rPr>
        <w:t>Login</w:t>
      </w:r>
      <w:proofErr w:type="spellEnd"/>
      <w:r>
        <w:rPr>
          <w:rFonts w:ascii="Calibri" w:hAnsi="Calibri"/>
          <w:sz w:val="22"/>
          <w:lang w:val="pt-BR"/>
        </w:rPr>
        <w:t xml:space="preserve"> está disponível para todos os usuários já cadastrados.</w:t>
      </w:r>
    </w:p>
    <w:p w:rsidR="004F24AA" w:rsidRDefault="004F24AA" w:rsidP="000B0543">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Verificar se as opções de cadastro de reservas e empréstimos estão operando corretamente.</w:t>
      </w:r>
    </w:p>
    <w:p w:rsidR="004F24AA" w:rsidRPr="001D4FEF" w:rsidRDefault="004F24AA" w:rsidP="000B0543">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Verificar se a opção de reportar reclamação está operando corretamente.</w:t>
      </w:r>
    </w:p>
    <w:p w:rsidR="004F24AA" w:rsidRPr="001D4FEF" w:rsidRDefault="004F24AA">
      <w:pPr>
        <w:pStyle w:val="Ttulo2"/>
        <w:rPr>
          <w:rFonts w:ascii="Calibri" w:hAnsi="Calibri"/>
          <w:sz w:val="22"/>
          <w:lang w:val="pt-BR"/>
        </w:rPr>
      </w:pPr>
      <w:bookmarkStart w:id="21" w:name="_Toc242451447"/>
      <w:r w:rsidRPr="001D4FEF">
        <w:rPr>
          <w:rFonts w:ascii="Calibri" w:hAnsi="Calibri"/>
          <w:sz w:val="22"/>
          <w:lang w:val="pt-BR"/>
        </w:rPr>
        <w:t>Teste do Ciclo de Negócios</w:t>
      </w:r>
      <w:bookmarkEnd w:id="21"/>
    </w:p>
    <w:p w:rsidR="004F24AA" w:rsidRDefault="004F24AA" w:rsidP="000B0543">
      <w:pPr>
        <w:pStyle w:val="Corpodetexto"/>
        <w:numPr>
          <w:ilvl w:val="0"/>
          <w:numId w:val="17"/>
        </w:numPr>
        <w:rPr>
          <w:rFonts w:ascii="Calibri" w:hAnsi="Calibri"/>
          <w:sz w:val="22"/>
          <w:lang w:val="pt-BR"/>
        </w:rPr>
      </w:pPr>
      <w:r>
        <w:rPr>
          <w:rFonts w:ascii="Calibri" w:hAnsi="Calibri"/>
          <w:sz w:val="22"/>
          <w:lang w:val="pt-BR"/>
        </w:rPr>
        <w:t>Verificar se os relatórios de empréstimos foram gerados corretamente</w:t>
      </w:r>
    </w:p>
    <w:p w:rsidR="004F24AA" w:rsidRDefault="004F24AA" w:rsidP="000B0543">
      <w:pPr>
        <w:pStyle w:val="Corpodetexto"/>
        <w:numPr>
          <w:ilvl w:val="0"/>
          <w:numId w:val="17"/>
        </w:numPr>
        <w:rPr>
          <w:rFonts w:ascii="Calibri" w:hAnsi="Calibri"/>
          <w:sz w:val="22"/>
          <w:lang w:val="pt-BR"/>
        </w:rPr>
      </w:pPr>
      <w:r>
        <w:rPr>
          <w:rFonts w:ascii="Calibri" w:hAnsi="Calibri"/>
          <w:sz w:val="22"/>
          <w:lang w:val="pt-BR"/>
        </w:rPr>
        <w:t>Verificar se os relatórios de reservas foram gerados corretamente</w:t>
      </w:r>
    </w:p>
    <w:p w:rsidR="004F24AA" w:rsidRDefault="004F24AA" w:rsidP="000B0543">
      <w:pPr>
        <w:pStyle w:val="Corpodetexto"/>
        <w:numPr>
          <w:ilvl w:val="0"/>
          <w:numId w:val="17"/>
        </w:numPr>
        <w:rPr>
          <w:rFonts w:ascii="Calibri" w:hAnsi="Calibri"/>
          <w:sz w:val="22"/>
          <w:lang w:val="pt-BR"/>
        </w:rPr>
      </w:pPr>
      <w:r>
        <w:rPr>
          <w:rFonts w:ascii="Calibri" w:hAnsi="Calibri"/>
          <w:sz w:val="22"/>
          <w:lang w:val="pt-BR"/>
        </w:rPr>
        <w:t>Verificar se apenas os produtos não reservados estão disponíveis para empréstimo direto</w:t>
      </w:r>
    </w:p>
    <w:p w:rsidR="004F24AA" w:rsidRPr="001D4FEF" w:rsidRDefault="004F24AA" w:rsidP="000B0543">
      <w:pPr>
        <w:pStyle w:val="Corpodetexto"/>
        <w:numPr>
          <w:ilvl w:val="0"/>
          <w:numId w:val="17"/>
        </w:numPr>
        <w:rPr>
          <w:rFonts w:ascii="Calibri" w:hAnsi="Calibri"/>
          <w:sz w:val="22"/>
          <w:lang w:val="pt-BR"/>
        </w:rPr>
      </w:pPr>
      <w:r>
        <w:rPr>
          <w:rFonts w:ascii="Calibri" w:hAnsi="Calibri"/>
          <w:sz w:val="22"/>
          <w:lang w:val="pt-BR"/>
        </w:rPr>
        <w:t>Verificar se apenas os usuários Funcionários possuem acesso ao modulo de cadastro de usuários.</w:t>
      </w:r>
    </w:p>
    <w:p w:rsidR="004F24AA" w:rsidRPr="001D4FEF" w:rsidRDefault="004F24AA">
      <w:pPr>
        <w:pStyle w:val="Ttulo2"/>
        <w:rPr>
          <w:rFonts w:ascii="Calibri" w:hAnsi="Calibri"/>
          <w:sz w:val="22"/>
          <w:lang w:val="pt-BR"/>
        </w:rPr>
      </w:pPr>
      <w:bookmarkStart w:id="22" w:name="_Toc242451448"/>
      <w:r w:rsidRPr="001D4FEF">
        <w:rPr>
          <w:rFonts w:ascii="Calibri" w:hAnsi="Calibri"/>
          <w:sz w:val="22"/>
          <w:lang w:val="pt-BR"/>
        </w:rPr>
        <w:t>Teste da Interface do Usuário</w:t>
      </w:r>
      <w:bookmarkEnd w:id="22"/>
    </w:p>
    <w:p w:rsidR="004F24AA" w:rsidRDefault="004F24AA" w:rsidP="000B0543">
      <w:pPr>
        <w:pStyle w:val="Corpodetexto"/>
        <w:numPr>
          <w:ilvl w:val="0"/>
          <w:numId w:val="6"/>
        </w:numPr>
        <w:tabs>
          <w:tab w:val="num" w:pos="993"/>
        </w:tabs>
        <w:ind w:left="709" w:firstLine="0"/>
        <w:jc w:val="both"/>
        <w:rPr>
          <w:rFonts w:ascii="Calibri" w:hAnsi="Calibri"/>
          <w:sz w:val="22"/>
          <w:lang w:val="pt-BR"/>
        </w:rPr>
      </w:pPr>
      <w:r>
        <w:rPr>
          <w:rFonts w:ascii="Calibri" w:hAnsi="Calibri"/>
          <w:sz w:val="22"/>
          <w:lang w:val="pt-BR"/>
        </w:rPr>
        <w:t>Verificar se a aparência está de acordo com os desejos do usuário.</w:t>
      </w:r>
    </w:p>
    <w:p w:rsidR="004F24AA" w:rsidRDefault="004F24AA" w:rsidP="000B0543">
      <w:pPr>
        <w:pStyle w:val="Corpodetexto"/>
        <w:numPr>
          <w:ilvl w:val="0"/>
          <w:numId w:val="6"/>
        </w:numPr>
        <w:tabs>
          <w:tab w:val="num" w:pos="993"/>
        </w:tabs>
        <w:ind w:left="709" w:firstLine="0"/>
        <w:jc w:val="both"/>
        <w:rPr>
          <w:rFonts w:ascii="Calibri" w:hAnsi="Calibri"/>
          <w:sz w:val="22"/>
          <w:lang w:val="pt-BR"/>
        </w:rPr>
      </w:pPr>
      <w:r>
        <w:rPr>
          <w:rFonts w:ascii="Calibri" w:hAnsi="Calibri"/>
          <w:sz w:val="22"/>
          <w:lang w:val="pt-BR"/>
        </w:rPr>
        <w:t>Verificar se a navegação está de fácil assimilação pelo usuário.</w:t>
      </w:r>
    </w:p>
    <w:p w:rsidR="004F24AA" w:rsidRPr="001D4FEF" w:rsidRDefault="004F24AA" w:rsidP="000B0543">
      <w:pPr>
        <w:pStyle w:val="Corpodetexto"/>
        <w:numPr>
          <w:ilvl w:val="0"/>
          <w:numId w:val="6"/>
        </w:numPr>
        <w:tabs>
          <w:tab w:val="num" w:pos="993"/>
        </w:tabs>
        <w:ind w:left="709" w:firstLine="0"/>
        <w:jc w:val="both"/>
        <w:rPr>
          <w:rFonts w:ascii="Calibri" w:hAnsi="Calibri"/>
          <w:sz w:val="22"/>
          <w:lang w:val="pt-BR"/>
        </w:rPr>
      </w:pPr>
      <w:r>
        <w:rPr>
          <w:rFonts w:ascii="Calibri" w:hAnsi="Calibri"/>
          <w:sz w:val="22"/>
          <w:lang w:val="pt-BR"/>
        </w:rPr>
        <w:t>Verificar se a geração de listagem é impressa corretamente na tela do sistema.</w:t>
      </w:r>
    </w:p>
    <w:p w:rsidR="004F24AA" w:rsidRPr="001D4FEF" w:rsidRDefault="004F24AA">
      <w:pPr>
        <w:pStyle w:val="Ttulo2"/>
        <w:rPr>
          <w:rFonts w:ascii="Calibri" w:hAnsi="Calibri"/>
          <w:sz w:val="22"/>
          <w:lang w:val="pt-BR"/>
        </w:rPr>
      </w:pPr>
      <w:bookmarkStart w:id="23" w:name="_Toc78907482"/>
      <w:bookmarkStart w:id="24" w:name="_Toc242451449"/>
      <w:r w:rsidRPr="001D4FEF">
        <w:rPr>
          <w:rFonts w:ascii="Calibri" w:hAnsi="Calibri"/>
          <w:sz w:val="22"/>
          <w:lang w:val="pt-BR"/>
        </w:rPr>
        <w:t>Teste de Performance</w:t>
      </w:r>
      <w:bookmarkEnd w:id="23"/>
      <w:bookmarkEnd w:id="24"/>
    </w:p>
    <w:p w:rsidR="00F651D2" w:rsidRDefault="00F651D2" w:rsidP="00F651D2">
      <w:pPr>
        <w:pStyle w:val="Corpodetexto"/>
        <w:numPr>
          <w:ilvl w:val="0"/>
          <w:numId w:val="31"/>
        </w:numPr>
        <w:tabs>
          <w:tab w:val="num" w:pos="993"/>
        </w:tabs>
        <w:ind w:left="709" w:firstLine="0"/>
        <w:rPr>
          <w:rFonts w:ascii="Calibri" w:hAnsi="Calibri"/>
          <w:sz w:val="22"/>
          <w:lang w:val="pt-BR"/>
        </w:rPr>
      </w:pPr>
      <w:bookmarkStart w:id="25" w:name="_Toc78907483"/>
      <w:bookmarkStart w:id="26" w:name="_Toc242451450"/>
      <w:r>
        <w:rPr>
          <w:rFonts w:ascii="Calibri" w:hAnsi="Calibri"/>
          <w:sz w:val="22"/>
          <w:lang w:val="pt-BR"/>
        </w:rPr>
        <w:t>Não se aplica ao plano.</w:t>
      </w:r>
    </w:p>
    <w:p w:rsidR="004F24AA" w:rsidRPr="001D4FEF" w:rsidRDefault="004F24AA">
      <w:pPr>
        <w:pStyle w:val="Ttulo2"/>
        <w:rPr>
          <w:rFonts w:ascii="Calibri" w:hAnsi="Calibri"/>
          <w:sz w:val="22"/>
          <w:lang w:val="pt-BR"/>
        </w:rPr>
      </w:pPr>
      <w:r w:rsidRPr="001D4FEF">
        <w:rPr>
          <w:rFonts w:ascii="Calibri" w:hAnsi="Calibri"/>
          <w:sz w:val="22"/>
          <w:lang w:val="pt-BR"/>
        </w:rPr>
        <w:t>Teste de Carga</w:t>
      </w:r>
      <w:bookmarkEnd w:id="25"/>
      <w:bookmarkEnd w:id="26"/>
    </w:p>
    <w:p w:rsidR="00F651D2" w:rsidRDefault="00F651D2" w:rsidP="00F651D2">
      <w:pPr>
        <w:pStyle w:val="Corpodetexto"/>
        <w:numPr>
          <w:ilvl w:val="0"/>
          <w:numId w:val="31"/>
        </w:numPr>
        <w:tabs>
          <w:tab w:val="num" w:pos="993"/>
        </w:tabs>
        <w:ind w:left="709" w:firstLine="0"/>
        <w:rPr>
          <w:rFonts w:ascii="Calibri" w:hAnsi="Calibri"/>
          <w:sz w:val="22"/>
          <w:lang w:val="pt-BR"/>
        </w:rPr>
      </w:pPr>
      <w:bookmarkStart w:id="27" w:name="_Toc242451451"/>
      <w:r>
        <w:rPr>
          <w:rFonts w:ascii="Calibri" w:hAnsi="Calibri"/>
          <w:sz w:val="22"/>
          <w:lang w:val="pt-BR"/>
        </w:rPr>
        <w:t>Não se aplica ao plano.</w:t>
      </w:r>
    </w:p>
    <w:p w:rsidR="004F24AA" w:rsidRPr="001D4FEF" w:rsidRDefault="004F24AA">
      <w:pPr>
        <w:pStyle w:val="Ttulo2"/>
        <w:rPr>
          <w:rFonts w:ascii="Calibri" w:hAnsi="Calibri"/>
          <w:sz w:val="22"/>
          <w:lang w:val="pt-BR"/>
        </w:rPr>
      </w:pPr>
      <w:r w:rsidRPr="001D4FEF">
        <w:rPr>
          <w:rFonts w:ascii="Calibri" w:hAnsi="Calibri"/>
          <w:sz w:val="22"/>
          <w:lang w:val="pt-BR"/>
        </w:rPr>
        <w:t>Teste de Stress</w:t>
      </w:r>
      <w:bookmarkEnd w:id="27"/>
    </w:p>
    <w:p w:rsidR="004F24AA" w:rsidRPr="00F651D2" w:rsidRDefault="00F651D2" w:rsidP="00F651D2">
      <w:pPr>
        <w:pStyle w:val="Corpodetexto"/>
        <w:numPr>
          <w:ilvl w:val="0"/>
          <w:numId w:val="31"/>
        </w:numPr>
        <w:tabs>
          <w:tab w:val="num" w:pos="993"/>
        </w:tabs>
        <w:ind w:left="709" w:firstLine="0"/>
        <w:rPr>
          <w:rFonts w:ascii="Calibri" w:hAnsi="Calibri"/>
          <w:sz w:val="22"/>
          <w:lang w:val="pt-BR"/>
        </w:rPr>
      </w:pPr>
      <w:r>
        <w:rPr>
          <w:rFonts w:ascii="Calibri" w:hAnsi="Calibri"/>
          <w:sz w:val="22"/>
          <w:lang w:val="pt-BR"/>
        </w:rPr>
        <w:t>Não se aplica ao plano.</w:t>
      </w:r>
    </w:p>
    <w:p w:rsidR="004F24AA" w:rsidRPr="001D4FEF" w:rsidRDefault="004F24AA">
      <w:pPr>
        <w:pStyle w:val="Ttulo2"/>
        <w:rPr>
          <w:rFonts w:ascii="Calibri" w:hAnsi="Calibri"/>
          <w:sz w:val="22"/>
          <w:lang w:val="pt-BR"/>
        </w:rPr>
      </w:pPr>
      <w:bookmarkStart w:id="28" w:name="_Toc242451452"/>
      <w:r w:rsidRPr="001D4FEF">
        <w:rPr>
          <w:rFonts w:ascii="Calibri" w:hAnsi="Calibri"/>
          <w:sz w:val="22"/>
          <w:lang w:val="pt-BR"/>
        </w:rPr>
        <w:t>Teste de Segurança e de Controle de Acesso</w:t>
      </w:r>
      <w:bookmarkEnd w:id="28"/>
    </w:p>
    <w:p w:rsidR="004F24AA" w:rsidRDefault="004F24AA" w:rsidP="000B0543">
      <w:pPr>
        <w:pStyle w:val="Corpodetexto"/>
        <w:numPr>
          <w:ilvl w:val="0"/>
          <w:numId w:val="21"/>
        </w:numPr>
        <w:jc w:val="both"/>
        <w:rPr>
          <w:rFonts w:ascii="Calibri" w:hAnsi="Calibri"/>
          <w:sz w:val="22"/>
          <w:lang w:val="pt-BR"/>
        </w:rPr>
      </w:pPr>
      <w:r>
        <w:rPr>
          <w:rFonts w:ascii="Calibri" w:hAnsi="Calibri"/>
          <w:sz w:val="22"/>
          <w:lang w:val="pt-BR"/>
        </w:rPr>
        <w:t>Verificar se apenas usuários que já possuam cadastro possam acessar as informações e funcionalidades do sistema</w:t>
      </w:r>
    </w:p>
    <w:p w:rsidR="004F24AA" w:rsidRDefault="004F24AA" w:rsidP="000B0543">
      <w:pPr>
        <w:pStyle w:val="Corpodetexto"/>
        <w:numPr>
          <w:ilvl w:val="0"/>
          <w:numId w:val="21"/>
        </w:numPr>
        <w:jc w:val="both"/>
        <w:rPr>
          <w:rFonts w:ascii="Calibri" w:hAnsi="Calibri"/>
          <w:sz w:val="22"/>
          <w:lang w:val="pt-BR"/>
        </w:rPr>
      </w:pPr>
      <w:r>
        <w:rPr>
          <w:rFonts w:ascii="Calibri" w:hAnsi="Calibri"/>
          <w:sz w:val="22"/>
          <w:lang w:val="pt-BR"/>
        </w:rPr>
        <w:t xml:space="preserve">Verificar se os dados digitados pelo usuário na tela de </w:t>
      </w:r>
      <w:proofErr w:type="spellStart"/>
      <w:r>
        <w:rPr>
          <w:rFonts w:ascii="Calibri" w:hAnsi="Calibri"/>
          <w:sz w:val="22"/>
          <w:lang w:val="pt-BR"/>
        </w:rPr>
        <w:t>Login</w:t>
      </w:r>
      <w:proofErr w:type="spellEnd"/>
      <w:r>
        <w:rPr>
          <w:rFonts w:ascii="Calibri" w:hAnsi="Calibri"/>
          <w:sz w:val="22"/>
          <w:lang w:val="pt-BR"/>
        </w:rPr>
        <w:t xml:space="preserve"> estão sendo criptografados antes de ser iniciado uma seção.</w:t>
      </w:r>
    </w:p>
    <w:p w:rsidR="004F24AA" w:rsidRPr="00F651D2" w:rsidRDefault="004F24AA" w:rsidP="00F651D2">
      <w:pPr>
        <w:pStyle w:val="Corpodetexto"/>
        <w:numPr>
          <w:ilvl w:val="0"/>
          <w:numId w:val="21"/>
        </w:numPr>
        <w:jc w:val="both"/>
        <w:rPr>
          <w:rFonts w:ascii="Calibri" w:hAnsi="Calibri"/>
          <w:sz w:val="22"/>
          <w:lang w:val="pt-BR"/>
        </w:rPr>
      </w:pPr>
      <w:r>
        <w:rPr>
          <w:rFonts w:ascii="Calibri" w:hAnsi="Calibri"/>
          <w:sz w:val="22"/>
          <w:lang w:val="pt-BR"/>
        </w:rPr>
        <w:t>Verificar se apenas usuários funcionários possam realizar operações de cadastro, alteração e excluir de usuários, reservas e empréstimos.</w:t>
      </w:r>
    </w:p>
    <w:p w:rsidR="004F24AA" w:rsidRPr="001D4FEF" w:rsidRDefault="004F24AA">
      <w:pPr>
        <w:pStyle w:val="Ttulo2"/>
        <w:rPr>
          <w:rFonts w:ascii="Calibri" w:hAnsi="Calibri"/>
          <w:sz w:val="22"/>
          <w:lang w:val="pt-BR"/>
        </w:rPr>
      </w:pPr>
      <w:bookmarkStart w:id="29" w:name="_Toc242451453"/>
      <w:r w:rsidRPr="001D4FEF">
        <w:rPr>
          <w:rFonts w:ascii="Calibri" w:hAnsi="Calibri"/>
          <w:sz w:val="22"/>
          <w:lang w:val="pt-BR"/>
        </w:rPr>
        <w:t>Teste de Falha/Recuperação</w:t>
      </w:r>
      <w:bookmarkEnd w:id="29"/>
    </w:p>
    <w:p w:rsidR="00F651D2" w:rsidRDefault="00F651D2" w:rsidP="00F651D2">
      <w:pPr>
        <w:pStyle w:val="Corpodetexto"/>
        <w:numPr>
          <w:ilvl w:val="0"/>
          <w:numId w:val="31"/>
        </w:numPr>
        <w:tabs>
          <w:tab w:val="num" w:pos="993"/>
        </w:tabs>
        <w:ind w:left="709" w:firstLine="0"/>
        <w:rPr>
          <w:rFonts w:ascii="Calibri" w:hAnsi="Calibri"/>
          <w:sz w:val="22"/>
          <w:lang w:val="pt-BR"/>
        </w:rPr>
      </w:pPr>
      <w:bookmarkStart w:id="30" w:name="_Toc242451454"/>
      <w:r>
        <w:rPr>
          <w:rFonts w:ascii="Calibri" w:hAnsi="Calibri"/>
          <w:sz w:val="22"/>
          <w:lang w:val="pt-BR"/>
        </w:rPr>
        <w:t>Não se aplica ao plano.</w:t>
      </w:r>
    </w:p>
    <w:p w:rsidR="004F24AA" w:rsidRPr="001D4FEF" w:rsidRDefault="004F24AA">
      <w:pPr>
        <w:pStyle w:val="Ttulo2"/>
        <w:rPr>
          <w:rFonts w:ascii="Calibri" w:hAnsi="Calibri"/>
          <w:sz w:val="22"/>
          <w:lang w:val="pt-BR"/>
        </w:rPr>
      </w:pPr>
      <w:r w:rsidRPr="001D4FEF">
        <w:rPr>
          <w:rFonts w:ascii="Calibri" w:hAnsi="Calibri"/>
          <w:sz w:val="22"/>
          <w:lang w:val="pt-BR"/>
        </w:rPr>
        <w:t>Teste de Instalação</w:t>
      </w:r>
      <w:bookmarkEnd w:id="30"/>
    </w:p>
    <w:p w:rsidR="00F651D2" w:rsidRDefault="00F651D2" w:rsidP="00F651D2">
      <w:pPr>
        <w:pStyle w:val="Corpodetexto"/>
        <w:numPr>
          <w:ilvl w:val="0"/>
          <w:numId w:val="31"/>
        </w:numPr>
        <w:tabs>
          <w:tab w:val="num" w:pos="993"/>
        </w:tabs>
        <w:ind w:left="709" w:firstLine="0"/>
        <w:rPr>
          <w:rFonts w:ascii="Calibri" w:hAnsi="Calibri"/>
          <w:sz w:val="22"/>
          <w:lang w:val="pt-BR"/>
        </w:rPr>
      </w:pPr>
      <w:bookmarkStart w:id="31" w:name="_Toc314978533"/>
      <w:bookmarkStart w:id="32" w:name="_Toc324843639"/>
      <w:bookmarkStart w:id="33" w:name="_Toc324851946"/>
      <w:bookmarkStart w:id="34" w:name="_Toc324915529"/>
      <w:bookmarkStart w:id="35" w:name="_Toc433104442"/>
      <w:r>
        <w:rPr>
          <w:rFonts w:ascii="Calibri" w:hAnsi="Calibri"/>
          <w:sz w:val="22"/>
          <w:lang w:val="pt-BR"/>
        </w:rPr>
        <w:t>Não se aplica ao plano.</w:t>
      </w:r>
    </w:p>
    <w:p w:rsidR="004F24AA" w:rsidRPr="001D4FEF" w:rsidRDefault="004F24AA" w:rsidP="000B0543">
      <w:pPr>
        <w:pStyle w:val="Ttulo1"/>
        <w:numPr>
          <w:ilvl w:val="0"/>
          <w:numId w:val="1"/>
        </w:numPr>
        <w:rPr>
          <w:rFonts w:ascii="Calibri" w:hAnsi="Calibri"/>
          <w:sz w:val="26"/>
          <w:lang w:val="pt-BR"/>
        </w:rPr>
      </w:pPr>
      <w:r w:rsidRPr="001D4FEF">
        <w:rPr>
          <w:rFonts w:ascii="Calibri" w:hAnsi="Calibri"/>
          <w:sz w:val="26"/>
          <w:lang w:val="pt-BR"/>
        </w:rPr>
        <w:br w:type="page"/>
      </w:r>
      <w:bookmarkStart w:id="36" w:name="_Toc242451455"/>
      <w:bookmarkStart w:id="37" w:name="_Toc314978535"/>
      <w:bookmarkEnd w:id="31"/>
      <w:bookmarkEnd w:id="32"/>
      <w:bookmarkEnd w:id="33"/>
      <w:bookmarkEnd w:id="34"/>
      <w:bookmarkEnd w:id="35"/>
      <w:r w:rsidRPr="001D4FEF">
        <w:rPr>
          <w:rFonts w:ascii="Calibri" w:hAnsi="Calibri"/>
          <w:sz w:val="26"/>
          <w:lang w:val="pt-BR"/>
        </w:rPr>
        <w:lastRenderedPageBreak/>
        <w:t>Estratégia de Teste</w:t>
      </w:r>
      <w:bookmarkEnd w:id="36"/>
    </w:p>
    <w:p w:rsidR="004F24AA" w:rsidRPr="001D4FEF" w:rsidRDefault="004F24AA" w:rsidP="001173B8">
      <w:pPr>
        <w:pStyle w:val="Ttulo2"/>
        <w:rPr>
          <w:rFonts w:ascii="Calibri" w:hAnsi="Calibri"/>
          <w:sz w:val="24"/>
          <w:szCs w:val="24"/>
          <w:lang w:val="pt-BR"/>
        </w:rPr>
      </w:pPr>
      <w:bookmarkStart w:id="38" w:name="_Toc242451456"/>
      <w:r w:rsidRPr="001D4FEF">
        <w:rPr>
          <w:rFonts w:ascii="Calibri" w:hAnsi="Calibri"/>
          <w:sz w:val="24"/>
          <w:szCs w:val="24"/>
          <w:lang w:val="pt-BR"/>
        </w:rPr>
        <w:t>Tipos de Teste</w:t>
      </w:r>
      <w:bookmarkEnd w:id="38"/>
    </w:p>
    <w:p w:rsidR="004F24AA" w:rsidRPr="001D4FEF" w:rsidRDefault="004F24AA">
      <w:pPr>
        <w:pStyle w:val="Ttulo3"/>
        <w:rPr>
          <w:rFonts w:ascii="Calibri" w:hAnsi="Calibri"/>
          <w:b/>
          <w:sz w:val="22"/>
          <w:lang w:val="pt-BR"/>
        </w:rPr>
      </w:pPr>
      <w:bookmarkStart w:id="39" w:name="_Toc242451457"/>
      <w:r w:rsidRPr="001D4FEF">
        <w:rPr>
          <w:rFonts w:ascii="Calibri" w:hAnsi="Calibri"/>
          <w:b/>
          <w:sz w:val="22"/>
          <w:lang w:val="pt-BR"/>
        </w:rPr>
        <w:t>Teste de Integridade de Dados e do Banco de Dados</w:t>
      </w:r>
      <w:bookmarkEnd w:id="39"/>
    </w:p>
    <w:p w:rsidR="00F651D2" w:rsidRDefault="00F651D2" w:rsidP="00F651D2">
      <w:pPr>
        <w:pStyle w:val="Corpodetexto"/>
        <w:numPr>
          <w:ilvl w:val="0"/>
          <w:numId w:val="31"/>
        </w:numPr>
        <w:tabs>
          <w:tab w:val="num" w:pos="993"/>
        </w:tabs>
        <w:ind w:left="709" w:firstLine="0"/>
        <w:rPr>
          <w:rFonts w:ascii="Calibri" w:hAnsi="Calibri"/>
          <w:sz w:val="22"/>
          <w:lang w:val="pt-BR"/>
        </w:rPr>
      </w:pPr>
      <w:r>
        <w:rPr>
          <w:rFonts w:ascii="Calibri" w:hAnsi="Calibri"/>
          <w:sz w:val="22"/>
          <w:lang w:val="pt-BR"/>
        </w:rPr>
        <w:t>Não se aplica ao plano.</w:t>
      </w:r>
    </w:p>
    <w:p w:rsidR="004F24AA" w:rsidRPr="001D4FEF" w:rsidRDefault="004F24AA">
      <w:pPr>
        <w:pStyle w:val="Corpodetexto"/>
        <w:rPr>
          <w:rFonts w:ascii="Calibri" w:hAnsi="Calibri"/>
          <w:lang w:val="pt-BR"/>
        </w:rPr>
      </w:pPr>
    </w:p>
    <w:p w:rsidR="004F24AA" w:rsidRPr="001D4FEF" w:rsidRDefault="004F24AA" w:rsidP="000B0543">
      <w:pPr>
        <w:pStyle w:val="Ttulo3"/>
        <w:numPr>
          <w:ilvl w:val="2"/>
          <w:numId w:val="2"/>
        </w:numPr>
        <w:rPr>
          <w:rFonts w:ascii="Calibri" w:hAnsi="Calibri"/>
          <w:b/>
          <w:sz w:val="22"/>
          <w:lang w:val="pt-BR"/>
        </w:rPr>
      </w:pPr>
      <w:bookmarkStart w:id="40" w:name="_Toc242451458"/>
      <w:bookmarkEnd w:id="37"/>
      <w:r w:rsidRPr="001D4FEF">
        <w:rPr>
          <w:rFonts w:ascii="Calibri" w:hAnsi="Calibri"/>
          <w:b/>
          <w:sz w:val="22"/>
          <w:lang w:val="pt-BR"/>
        </w:rPr>
        <w:t>Teste de Funcionalidade</w:t>
      </w:r>
      <w:bookmarkEnd w:id="40"/>
      <w:r w:rsidRPr="001D4FEF">
        <w:rPr>
          <w:rFonts w:ascii="Calibri" w:hAnsi="Calibri"/>
          <w:b/>
          <w:sz w:val="22"/>
          <w:lang w:val="pt-BR"/>
        </w:rPr>
        <w:t xml:space="preserve"> </w:t>
      </w:r>
    </w:p>
    <w:p w:rsidR="004F24AA" w:rsidRPr="001D4FEF" w:rsidRDefault="004F24AA">
      <w:pPr>
        <w:pStyle w:val="Corpodetexto1"/>
        <w:rPr>
          <w:rFonts w:ascii="Calibri" w:hAnsi="Calibri"/>
          <w:sz w:val="22"/>
          <w:lang w:val="pt-BR"/>
        </w:rPr>
      </w:pPr>
      <w:bookmarkStart w:id="41" w:name="_Toc314978536"/>
      <w:bookmarkStart w:id="42" w:name="_Toc324843643"/>
      <w:bookmarkStart w:id="43" w:name="_Toc324851950"/>
      <w:bookmarkStart w:id="44"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F24AA" w:rsidRPr="00712A27" w:rsidTr="00562868">
        <w:trPr>
          <w:cantSplit/>
        </w:trPr>
        <w:tc>
          <w:tcPr>
            <w:tcW w:w="2211" w:type="dxa"/>
            <w:tcBorders>
              <w:top w:val="single" w:sz="12" w:space="0" w:color="000000"/>
            </w:tcBorders>
          </w:tcPr>
          <w:bookmarkEnd w:id="41"/>
          <w:bookmarkEnd w:id="42"/>
          <w:bookmarkEnd w:id="43"/>
          <w:bookmarkEnd w:id="44"/>
          <w:p w:rsidR="004F24AA" w:rsidRPr="001D4FEF" w:rsidRDefault="004F24AA"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tcBorders>
          </w:tcPr>
          <w:p w:rsidR="004F24AA" w:rsidRPr="001D4FEF" w:rsidRDefault="004F24AA" w:rsidP="00F51759">
            <w:pPr>
              <w:pStyle w:val="Corpodetexto"/>
              <w:ind w:left="0"/>
              <w:jc w:val="both"/>
              <w:rPr>
                <w:rFonts w:ascii="Calibri" w:hAnsi="Calibri"/>
                <w:sz w:val="22"/>
                <w:lang w:val="pt-BR"/>
              </w:rPr>
            </w:pPr>
            <w:r>
              <w:rPr>
                <w:rFonts w:ascii="Calibri" w:hAnsi="Calibri"/>
                <w:sz w:val="22"/>
                <w:lang w:val="pt-BR"/>
              </w:rPr>
              <w:t>Avalia se as funcionalidades do sistema estão sendo executadas e gerando as informações definidas no plano.</w:t>
            </w:r>
          </w:p>
        </w:tc>
      </w:tr>
      <w:tr w:rsidR="004F24AA" w:rsidRPr="001D4FEF" w:rsidTr="00562868">
        <w:trPr>
          <w:cantSplit/>
        </w:trPr>
        <w:tc>
          <w:tcPr>
            <w:tcW w:w="2211" w:type="dxa"/>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4F24AA" w:rsidRPr="001D4FEF" w:rsidRDefault="00FF1A68" w:rsidP="00FF1A68">
            <w:pPr>
              <w:pStyle w:val="Corpodetexto"/>
              <w:ind w:left="0"/>
              <w:jc w:val="both"/>
              <w:rPr>
                <w:rFonts w:ascii="Calibri" w:hAnsi="Calibri"/>
                <w:sz w:val="22"/>
                <w:lang w:val="pt-BR"/>
              </w:rPr>
            </w:pPr>
            <w:r>
              <w:rPr>
                <w:rFonts w:ascii="Calibri" w:hAnsi="Calibri"/>
                <w:sz w:val="22"/>
                <w:lang w:val="pt-BR"/>
              </w:rPr>
              <w:t>Executar as funcionalidades do sistema em fluxo normal e secundário, apenas apresentar mensagens de erro apenas quando for inserido dados inválidos respeitando as regras de negócio do sistema. Avisos só serão apresentados quando necessário. As informações gravas no banco de dados devem ser consistentes ao proposito dos sistema.</w:t>
            </w:r>
          </w:p>
        </w:tc>
      </w:tr>
      <w:tr w:rsidR="004F24AA" w:rsidRPr="001D4FEF" w:rsidTr="00562868">
        <w:trPr>
          <w:cantSplit/>
        </w:trPr>
        <w:tc>
          <w:tcPr>
            <w:tcW w:w="2211" w:type="dxa"/>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4F24AA" w:rsidRPr="001D4FEF" w:rsidRDefault="00FF1A68" w:rsidP="00FF1A68">
            <w:pPr>
              <w:pStyle w:val="Corpodetexto"/>
              <w:ind w:left="0"/>
              <w:rPr>
                <w:rFonts w:ascii="Calibri" w:hAnsi="Calibri"/>
                <w:sz w:val="22"/>
                <w:lang w:val="pt-BR"/>
              </w:rPr>
            </w:pPr>
            <w:r>
              <w:rPr>
                <w:rFonts w:ascii="Calibri" w:hAnsi="Calibri"/>
                <w:sz w:val="22"/>
                <w:lang w:val="pt-BR"/>
              </w:rPr>
              <w:t>Todos os testes planejados são realizados e caso seja identificado algum bug o mesmo foi corrigido.</w:t>
            </w:r>
          </w:p>
        </w:tc>
      </w:tr>
      <w:tr w:rsidR="004F24AA" w:rsidRPr="001B1562" w:rsidTr="00562868">
        <w:trPr>
          <w:cantSplit/>
        </w:trPr>
        <w:tc>
          <w:tcPr>
            <w:tcW w:w="2211" w:type="dxa"/>
            <w:tcBorders>
              <w:bottom w:val="single" w:sz="12" w:space="0" w:color="000000"/>
            </w:tcBorders>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bottom w:val="single" w:sz="12" w:space="0" w:color="000000"/>
            </w:tcBorders>
          </w:tcPr>
          <w:p w:rsidR="004F24AA" w:rsidRPr="001D4FEF" w:rsidRDefault="00FF1A68" w:rsidP="001B1562">
            <w:pPr>
              <w:pStyle w:val="Corpodetexto"/>
              <w:ind w:left="0"/>
              <w:rPr>
                <w:rFonts w:ascii="Calibri" w:hAnsi="Calibri"/>
                <w:sz w:val="22"/>
                <w:lang w:val="pt-BR"/>
              </w:rPr>
            </w:pPr>
            <w:r>
              <w:rPr>
                <w:rFonts w:ascii="Calibri" w:hAnsi="Calibri"/>
                <w:sz w:val="22"/>
                <w:lang w:val="pt-BR"/>
              </w:rPr>
              <w:t>Não há.</w:t>
            </w:r>
          </w:p>
        </w:tc>
      </w:tr>
    </w:tbl>
    <w:p w:rsidR="002352E8" w:rsidRDefault="002352E8" w:rsidP="002352E8">
      <w:pPr>
        <w:rPr>
          <w:lang w:val="pt-BR"/>
        </w:rPr>
      </w:pPr>
    </w:p>
    <w:p w:rsidR="002352E8" w:rsidRPr="002352E8" w:rsidRDefault="002352E8" w:rsidP="002352E8">
      <w:pPr>
        <w:rPr>
          <w:lang w:val="pt-BR"/>
        </w:rPr>
      </w:pPr>
    </w:p>
    <w:p w:rsidR="004F24AA" w:rsidRPr="001D4FEF" w:rsidRDefault="004F24AA">
      <w:pPr>
        <w:pStyle w:val="Ttulo3"/>
        <w:rPr>
          <w:rFonts w:ascii="Calibri" w:hAnsi="Calibri"/>
          <w:b/>
          <w:sz w:val="22"/>
          <w:lang w:val="pt-BR"/>
        </w:rPr>
      </w:pPr>
      <w:bookmarkStart w:id="45" w:name="_Toc242451459"/>
      <w:r w:rsidRPr="001D4FEF">
        <w:rPr>
          <w:rFonts w:ascii="Calibri" w:hAnsi="Calibri"/>
          <w:b/>
          <w:sz w:val="22"/>
          <w:lang w:val="pt-BR"/>
        </w:rPr>
        <w:t>Teste da Interface do Usuário</w:t>
      </w:r>
      <w:bookmarkEnd w:id="45"/>
    </w:p>
    <w:p w:rsidR="004F24AA" w:rsidRPr="001D4FEF" w:rsidRDefault="004F24AA">
      <w:pPr>
        <w:pStyle w:val="Corpodetexto1"/>
        <w:ind w:left="720"/>
        <w:rPr>
          <w:rFonts w:ascii="Calibri" w:hAnsi="Calibri"/>
          <w:sz w:val="22"/>
          <w:lang w:val="pt-BR"/>
        </w:rPr>
      </w:pPr>
      <w:bookmarkStart w:id="46" w:name="_Toc327254066"/>
      <w:bookmarkStart w:id="47" w:name="_Toc327255031"/>
      <w:bookmarkStart w:id="48" w:name="_Toc327255100"/>
      <w:bookmarkStart w:id="49"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F24AA" w:rsidRPr="00712A27" w:rsidTr="00562868">
        <w:trPr>
          <w:cantSplit/>
        </w:trPr>
        <w:tc>
          <w:tcPr>
            <w:tcW w:w="2211" w:type="dxa"/>
            <w:tcBorders>
              <w:top w:val="single" w:sz="12" w:space="0" w:color="000000"/>
            </w:tcBorders>
          </w:tcPr>
          <w:p w:rsidR="004F24AA" w:rsidRPr="001D4FEF" w:rsidRDefault="004F24AA" w:rsidP="00562868">
            <w:pPr>
              <w:pStyle w:val="Corpodetexto1"/>
              <w:rPr>
                <w:rFonts w:ascii="Calibri" w:hAnsi="Calibri"/>
                <w:sz w:val="22"/>
                <w:lang w:val="pt-BR"/>
              </w:rPr>
            </w:pPr>
            <w:bookmarkStart w:id="50" w:name="_Toc433104448"/>
            <w:r w:rsidRPr="001D4FEF">
              <w:rPr>
                <w:rFonts w:ascii="Calibri" w:hAnsi="Calibri"/>
                <w:sz w:val="22"/>
                <w:lang w:val="pt-BR"/>
              </w:rPr>
              <w:t>Objetivo do Teste:</w:t>
            </w:r>
          </w:p>
        </w:tc>
        <w:tc>
          <w:tcPr>
            <w:tcW w:w="6627" w:type="dxa"/>
            <w:tcBorders>
              <w:top w:val="single" w:sz="12" w:space="0" w:color="000000"/>
            </w:tcBorders>
          </w:tcPr>
          <w:p w:rsidR="004F24AA" w:rsidRPr="001D4FEF" w:rsidRDefault="004F24AA" w:rsidP="00F51759">
            <w:pPr>
              <w:pStyle w:val="Corpodetexto"/>
              <w:ind w:left="0"/>
              <w:jc w:val="both"/>
              <w:rPr>
                <w:rFonts w:ascii="Calibri" w:hAnsi="Calibri"/>
                <w:sz w:val="22"/>
                <w:lang w:val="pt-BR"/>
              </w:rPr>
            </w:pPr>
            <w:r>
              <w:rPr>
                <w:rFonts w:ascii="Calibri" w:hAnsi="Calibri"/>
                <w:sz w:val="22"/>
                <w:lang w:val="pt-BR"/>
              </w:rPr>
              <w:t>Avalia se a aparência do sistema como um todo está de acordo com o padrão de utilização para os usuários.</w:t>
            </w:r>
          </w:p>
        </w:tc>
      </w:tr>
      <w:tr w:rsidR="004F24AA" w:rsidRPr="001D4FEF" w:rsidTr="00562868">
        <w:trPr>
          <w:cantSplit/>
        </w:trPr>
        <w:tc>
          <w:tcPr>
            <w:tcW w:w="2211" w:type="dxa"/>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4F24AA" w:rsidRPr="001D4FEF" w:rsidRDefault="00FF1A68" w:rsidP="002352E8">
            <w:pPr>
              <w:pStyle w:val="Corpodetexto"/>
              <w:ind w:left="0"/>
              <w:jc w:val="both"/>
              <w:rPr>
                <w:rFonts w:ascii="Calibri" w:hAnsi="Calibri"/>
                <w:sz w:val="22"/>
                <w:lang w:val="pt-BR"/>
              </w:rPr>
            </w:pPr>
            <w:r>
              <w:rPr>
                <w:rFonts w:ascii="Calibri" w:hAnsi="Calibri"/>
                <w:sz w:val="22"/>
                <w:lang w:val="pt-BR"/>
              </w:rPr>
              <w:t xml:space="preserve">Apresentar a interface do sistema </w:t>
            </w:r>
            <w:r w:rsidR="002352E8">
              <w:rPr>
                <w:rFonts w:ascii="Calibri" w:hAnsi="Calibri"/>
                <w:sz w:val="22"/>
                <w:lang w:val="pt-BR"/>
              </w:rPr>
              <w:t>a um grupo de usuários. A</w:t>
            </w:r>
            <w:r>
              <w:rPr>
                <w:rFonts w:ascii="Calibri" w:hAnsi="Calibri"/>
                <w:sz w:val="22"/>
                <w:lang w:val="pt-BR"/>
              </w:rPr>
              <w:t>nalisar a aceitação dos usuários, a sua fácil aprendizagem,</w:t>
            </w:r>
            <w:r w:rsidR="002352E8">
              <w:rPr>
                <w:rFonts w:ascii="Calibri" w:hAnsi="Calibri"/>
                <w:sz w:val="22"/>
                <w:lang w:val="pt-BR"/>
              </w:rPr>
              <w:t xml:space="preserve"> se as localizações dos objetos do sistema são</w:t>
            </w:r>
            <w:r>
              <w:rPr>
                <w:rFonts w:ascii="Calibri" w:hAnsi="Calibri"/>
                <w:sz w:val="22"/>
                <w:lang w:val="pt-BR"/>
              </w:rPr>
              <w:t xml:space="preserve"> de fácil </w:t>
            </w:r>
            <w:r w:rsidRPr="00FF1A68">
              <w:rPr>
                <w:rFonts w:ascii="Calibri" w:hAnsi="Calibri"/>
                <w:sz w:val="22"/>
                <w:lang w:val="pt-BR"/>
              </w:rPr>
              <w:t>assimilação</w:t>
            </w:r>
            <w:r w:rsidR="002352E8">
              <w:rPr>
                <w:rFonts w:ascii="Calibri" w:hAnsi="Calibri"/>
                <w:sz w:val="22"/>
                <w:lang w:val="pt-BR"/>
              </w:rPr>
              <w:t xml:space="preserve"> assim como as formas de botões, menus, barras são intuitivas. </w:t>
            </w:r>
          </w:p>
        </w:tc>
      </w:tr>
      <w:tr w:rsidR="004F24AA" w:rsidRPr="001D4FEF" w:rsidTr="00562868">
        <w:trPr>
          <w:cantSplit/>
        </w:trPr>
        <w:tc>
          <w:tcPr>
            <w:tcW w:w="2211" w:type="dxa"/>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4F24AA" w:rsidRPr="001D4FEF" w:rsidRDefault="002352E8" w:rsidP="002352E8">
            <w:pPr>
              <w:pStyle w:val="Corpodetexto"/>
              <w:ind w:left="0"/>
              <w:rPr>
                <w:rFonts w:ascii="Calibri" w:hAnsi="Calibri"/>
                <w:sz w:val="22"/>
                <w:lang w:val="pt-BR"/>
              </w:rPr>
            </w:pPr>
            <w:r>
              <w:rPr>
                <w:rFonts w:ascii="Calibri" w:hAnsi="Calibri"/>
                <w:sz w:val="22"/>
                <w:lang w:val="pt-BR"/>
              </w:rPr>
              <w:t>A interface deve ser considerada de fácil utilização, aparência agradável pelo usuário e dentro dos padrões do projeto.</w:t>
            </w:r>
          </w:p>
        </w:tc>
      </w:tr>
      <w:tr w:rsidR="004F24AA" w:rsidRPr="001B1562" w:rsidTr="00562868">
        <w:trPr>
          <w:cantSplit/>
        </w:trPr>
        <w:tc>
          <w:tcPr>
            <w:tcW w:w="2211" w:type="dxa"/>
            <w:tcBorders>
              <w:bottom w:val="single" w:sz="12" w:space="0" w:color="000000"/>
            </w:tcBorders>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bottom w:val="single" w:sz="12" w:space="0" w:color="000000"/>
            </w:tcBorders>
          </w:tcPr>
          <w:p w:rsidR="004F24AA" w:rsidRPr="001D4FEF" w:rsidRDefault="004F24AA" w:rsidP="001B1562">
            <w:pPr>
              <w:pStyle w:val="Corpodetexto"/>
              <w:ind w:left="0"/>
              <w:rPr>
                <w:rFonts w:ascii="Calibri" w:hAnsi="Calibri"/>
                <w:sz w:val="22"/>
                <w:lang w:val="pt-BR"/>
              </w:rPr>
            </w:pPr>
            <w:r>
              <w:rPr>
                <w:rFonts w:ascii="Calibri" w:hAnsi="Calibri"/>
                <w:sz w:val="22"/>
                <w:lang w:val="pt-BR"/>
              </w:rPr>
              <w:t>Necessário ambiente similar ao utilizado pelo usuário final para maior consistência de possíveis correções.</w:t>
            </w:r>
          </w:p>
        </w:tc>
      </w:tr>
    </w:tbl>
    <w:p w:rsidR="004F24AA" w:rsidRPr="001D4FEF" w:rsidRDefault="004F24AA">
      <w:pPr>
        <w:pStyle w:val="Corpodetexto1"/>
        <w:rPr>
          <w:rFonts w:ascii="Calibri" w:hAnsi="Calibri"/>
          <w:sz w:val="22"/>
          <w:lang w:val="pt-BR"/>
        </w:rPr>
      </w:pPr>
    </w:p>
    <w:p w:rsidR="004F24AA" w:rsidRDefault="004F24AA">
      <w:pPr>
        <w:pStyle w:val="Corpodetexto1"/>
        <w:rPr>
          <w:rFonts w:ascii="Calibri" w:hAnsi="Calibri"/>
          <w:sz w:val="22"/>
          <w:lang w:val="pt-BR"/>
        </w:rPr>
      </w:pPr>
    </w:p>
    <w:p w:rsidR="004F24AA" w:rsidRPr="001D4FEF" w:rsidRDefault="004F24AA">
      <w:pPr>
        <w:pStyle w:val="Corpodetexto1"/>
        <w:rPr>
          <w:rFonts w:ascii="Calibri" w:hAnsi="Calibri"/>
          <w:sz w:val="22"/>
          <w:lang w:val="pt-BR"/>
        </w:rPr>
      </w:pPr>
    </w:p>
    <w:p w:rsidR="004F24AA" w:rsidRPr="00F651D2" w:rsidRDefault="004F24AA" w:rsidP="00F651D2">
      <w:pPr>
        <w:pStyle w:val="Ttulo3"/>
        <w:rPr>
          <w:rFonts w:ascii="Calibri" w:hAnsi="Calibri"/>
          <w:b/>
          <w:sz w:val="22"/>
          <w:lang w:val="pt-BR"/>
        </w:rPr>
      </w:pPr>
      <w:bookmarkStart w:id="51" w:name="_Toc242451460"/>
      <w:bookmarkEnd w:id="46"/>
      <w:bookmarkEnd w:id="47"/>
      <w:bookmarkEnd w:id="48"/>
      <w:bookmarkEnd w:id="49"/>
      <w:bookmarkEnd w:id="50"/>
      <w:r w:rsidRPr="001D4FEF">
        <w:rPr>
          <w:rFonts w:ascii="Calibri" w:hAnsi="Calibri"/>
          <w:b/>
          <w:sz w:val="22"/>
          <w:lang w:val="pt-BR"/>
        </w:rPr>
        <w:t>Teste de Performance</w:t>
      </w:r>
      <w:bookmarkEnd w:id="51"/>
    </w:p>
    <w:p w:rsidR="00F651D2" w:rsidRDefault="00F651D2" w:rsidP="00F651D2">
      <w:pPr>
        <w:pStyle w:val="Corpodetexto"/>
        <w:numPr>
          <w:ilvl w:val="0"/>
          <w:numId w:val="31"/>
        </w:numPr>
        <w:tabs>
          <w:tab w:val="num" w:pos="993"/>
        </w:tabs>
        <w:ind w:left="709" w:firstLine="0"/>
        <w:rPr>
          <w:rFonts w:ascii="Calibri" w:hAnsi="Calibri"/>
          <w:sz w:val="22"/>
          <w:lang w:val="pt-BR"/>
        </w:rPr>
      </w:pPr>
      <w:r>
        <w:rPr>
          <w:rFonts w:ascii="Calibri" w:hAnsi="Calibri"/>
          <w:sz w:val="22"/>
          <w:lang w:val="pt-BR"/>
        </w:rPr>
        <w:t>Não se aplica ao plano.</w:t>
      </w:r>
    </w:p>
    <w:p w:rsidR="004F24AA" w:rsidRPr="001D4FEF" w:rsidRDefault="004F24AA">
      <w:pPr>
        <w:pStyle w:val="Corpodetexto1"/>
        <w:rPr>
          <w:rFonts w:ascii="Calibri" w:hAnsi="Calibri"/>
          <w:sz w:val="22"/>
          <w:lang w:val="pt-BR"/>
        </w:rPr>
      </w:pPr>
    </w:p>
    <w:p w:rsidR="004F24AA" w:rsidRPr="001D4FEF" w:rsidRDefault="004F24AA">
      <w:pPr>
        <w:pStyle w:val="Ttulo3"/>
        <w:spacing w:line="120" w:lineRule="atLeast"/>
        <w:rPr>
          <w:rFonts w:ascii="Calibri" w:hAnsi="Calibri"/>
          <w:b/>
          <w:sz w:val="22"/>
          <w:lang w:val="pt-BR"/>
        </w:rPr>
      </w:pPr>
      <w:bookmarkStart w:id="52" w:name="_Toc242451461"/>
      <w:r w:rsidRPr="001D4FEF">
        <w:rPr>
          <w:rFonts w:ascii="Calibri" w:hAnsi="Calibri"/>
          <w:b/>
          <w:sz w:val="22"/>
          <w:lang w:val="pt-BR"/>
        </w:rPr>
        <w:lastRenderedPageBreak/>
        <w:t>Teste de Carga</w:t>
      </w:r>
      <w:bookmarkEnd w:id="52"/>
    </w:p>
    <w:p w:rsidR="00F651D2" w:rsidRDefault="00F651D2" w:rsidP="00F651D2">
      <w:pPr>
        <w:pStyle w:val="Corpodetexto"/>
        <w:numPr>
          <w:ilvl w:val="0"/>
          <w:numId w:val="31"/>
        </w:numPr>
        <w:tabs>
          <w:tab w:val="num" w:pos="993"/>
        </w:tabs>
        <w:ind w:left="709" w:firstLine="0"/>
        <w:rPr>
          <w:rFonts w:ascii="Calibri" w:hAnsi="Calibri"/>
          <w:sz w:val="22"/>
          <w:lang w:val="pt-BR"/>
        </w:rPr>
      </w:pPr>
      <w:r>
        <w:rPr>
          <w:rFonts w:ascii="Calibri" w:hAnsi="Calibri"/>
          <w:sz w:val="22"/>
          <w:lang w:val="pt-BR"/>
        </w:rPr>
        <w:t>Não se aplica ao plano.</w:t>
      </w:r>
    </w:p>
    <w:p w:rsidR="004F24AA" w:rsidRPr="001D4FEF" w:rsidRDefault="004F24AA">
      <w:pPr>
        <w:pStyle w:val="Corpodetexto"/>
        <w:spacing w:after="0"/>
        <w:rPr>
          <w:rFonts w:ascii="Calibri" w:hAnsi="Calibri"/>
          <w:sz w:val="22"/>
          <w:lang w:val="pt-BR"/>
        </w:rPr>
      </w:pPr>
    </w:p>
    <w:p w:rsidR="004F24AA" w:rsidRPr="001D4FEF" w:rsidRDefault="004F24AA">
      <w:pPr>
        <w:pStyle w:val="Ttulo3"/>
        <w:numPr>
          <w:ilvl w:val="0"/>
          <w:numId w:val="0"/>
        </w:numPr>
        <w:spacing w:line="80" w:lineRule="exact"/>
        <w:rPr>
          <w:rFonts w:ascii="Calibri" w:hAnsi="Calibri"/>
          <w:sz w:val="22"/>
          <w:lang w:val="pt-BR"/>
        </w:rPr>
      </w:pPr>
      <w:bookmarkStart w:id="53" w:name="_Toc78907496"/>
      <w:bookmarkStart w:id="54" w:name="_Toc327254070"/>
      <w:bookmarkStart w:id="55" w:name="_Toc327255035"/>
      <w:bookmarkStart w:id="56" w:name="_Toc327255104"/>
      <w:bookmarkStart w:id="57" w:name="_Toc327255343"/>
      <w:bookmarkStart w:id="58" w:name="_Toc314978541"/>
    </w:p>
    <w:p w:rsidR="004F24AA" w:rsidRPr="001D4FEF" w:rsidRDefault="004F24AA">
      <w:pPr>
        <w:pStyle w:val="Ttulo3"/>
        <w:spacing w:before="200" w:line="120" w:lineRule="exact"/>
        <w:rPr>
          <w:rFonts w:ascii="Calibri" w:hAnsi="Calibri"/>
          <w:b/>
          <w:sz w:val="22"/>
          <w:lang w:val="pt-BR"/>
        </w:rPr>
      </w:pPr>
      <w:bookmarkStart w:id="59" w:name="_Toc242451462"/>
      <w:r w:rsidRPr="001D4FEF">
        <w:rPr>
          <w:rFonts w:ascii="Calibri" w:hAnsi="Calibri"/>
          <w:b/>
          <w:sz w:val="22"/>
          <w:lang w:val="pt-BR"/>
        </w:rPr>
        <w:t>Teste de Segurança e Controle de Acesso</w:t>
      </w:r>
      <w:bookmarkEnd w:id="53"/>
      <w:bookmarkEnd w:id="59"/>
    </w:p>
    <w:p w:rsidR="004F24AA" w:rsidRPr="001D4FEF" w:rsidRDefault="004F24AA">
      <w:pPr>
        <w:pStyle w:val="Corpodetexto"/>
        <w:spacing w:after="0" w:line="40" w:lineRule="atLeast"/>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F24AA" w:rsidRPr="00712A27" w:rsidTr="00562868">
        <w:trPr>
          <w:cantSplit/>
        </w:trPr>
        <w:tc>
          <w:tcPr>
            <w:tcW w:w="2211" w:type="dxa"/>
            <w:tcBorders>
              <w:top w:val="single" w:sz="12" w:space="0" w:color="000000"/>
            </w:tcBorders>
          </w:tcPr>
          <w:bookmarkEnd w:id="54"/>
          <w:bookmarkEnd w:id="55"/>
          <w:bookmarkEnd w:id="56"/>
          <w:bookmarkEnd w:id="57"/>
          <w:bookmarkEnd w:id="58"/>
          <w:p w:rsidR="004F24AA" w:rsidRPr="001D4FEF" w:rsidRDefault="004F24AA"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tcBorders>
          </w:tcPr>
          <w:p w:rsidR="004F24AA" w:rsidRPr="001D4FEF" w:rsidRDefault="004F24AA" w:rsidP="00F51759">
            <w:pPr>
              <w:pStyle w:val="Corpodetexto"/>
              <w:ind w:left="0"/>
              <w:jc w:val="both"/>
              <w:rPr>
                <w:rFonts w:ascii="Calibri" w:hAnsi="Calibri"/>
                <w:sz w:val="22"/>
                <w:lang w:val="pt-BR"/>
              </w:rPr>
            </w:pPr>
            <w:r>
              <w:rPr>
                <w:rFonts w:ascii="Calibri" w:hAnsi="Calibri"/>
                <w:sz w:val="22"/>
                <w:lang w:val="pt-BR"/>
              </w:rPr>
              <w:t>Avaliar se as configurações de proteção de acesso e controle de usuários estão funcionando satisfatoriamente.</w:t>
            </w:r>
          </w:p>
        </w:tc>
      </w:tr>
      <w:tr w:rsidR="004F24AA" w:rsidRPr="001D4FEF" w:rsidTr="00562868">
        <w:trPr>
          <w:cantSplit/>
        </w:trPr>
        <w:tc>
          <w:tcPr>
            <w:tcW w:w="2211" w:type="dxa"/>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4F24AA" w:rsidRDefault="00F651D2" w:rsidP="00F651D2">
            <w:pPr>
              <w:pStyle w:val="Corpodetexto"/>
              <w:ind w:left="0"/>
              <w:jc w:val="both"/>
              <w:rPr>
                <w:rFonts w:ascii="Calibri" w:hAnsi="Calibri"/>
                <w:sz w:val="22"/>
                <w:lang w:val="pt-BR"/>
              </w:rPr>
            </w:pPr>
            <w:r>
              <w:rPr>
                <w:rFonts w:ascii="Calibri" w:hAnsi="Calibri"/>
                <w:sz w:val="22"/>
                <w:lang w:val="pt-BR"/>
              </w:rPr>
              <w:t>Criar testes para cada perfil de usuário. Testar se as suas definições de perfil estão corretas e se estão realizando apenas aquilo que foi especificado</w:t>
            </w:r>
          </w:p>
          <w:p w:rsidR="00D17279" w:rsidRPr="001D4FEF" w:rsidRDefault="00D17279" w:rsidP="00F651D2">
            <w:pPr>
              <w:pStyle w:val="Corpodetexto"/>
              <w:ind w:left="0"/>
              <w:jc w:val="both"/>
              <w:rPr>
                <w:rFonts w:ascii="Calibri" w:hAnsi="Calibri"/>
                <w:sz w:val="22"/>
                <w:lang w:val="pt-BR"/>
              </w:rPr>
            </w:pPr>
            <w:r>
              <w:rPr>
                <w:rFonts w:ascii="Calibri" w:hAnsi="Calibri"/>
                <w:sz w:val="22"/>
                <w:lang w:val="pt-BR"/>
              </w:rPr>
              <w:t>Ver considerações especiais.</w:t>
            </w:r>
          </w:p>
        </w:tc>
      </w:tr>
      <w:tr w:rsidR="004F24AA" w:rsidRPr="001D4FEF" w:rsidTr="00562868">
        <w:trPr>
          <w:cantSplit/>
        </w:trPr>
        <w:tc>
          <w:tcPr>
            <w:tcW w:w="2211" w:type="dxa"/>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4F24AA" w:rsidRPr="001D4FEF" w:rsidRDefault="00D17279" w:rsidP="00D17279">
            <w:pPr>
              <w:pStyle w:val="Corpodetexto"/>
              <w:ind w:left="0"/>
              <w:rPr>
                <w:rFonts w:ascii="Calibri" w:hAnsi="Calibri"/>
                <w:sz w:val="22"/>
                <w:lang w:val="pt-BR"/>
              </w:rPr>
            </w:pPr>
            <w:r>
              <w:rPr>
                <w:rFonts w:ascii="Calibri" w:hAnsi="Calibri"/>
                <w:sz w:val="22"/>
                <w:lang w:val="pt-BR"/>
              </w:rPr>
              <w:t>Os testes são concluídos dentro do especificado.</w:t>
            </w:r>
          </w:p>
        </w:tc>
      </w:tr>
      <w:tr w:rsidR="004F24AA" w:rsidRPr="001D4FEF" w:rsidTr="00562868">
        <w:trPr>
          <w:cantSplit/>
        </w:trPr>
        <w:tc>
          <w:tcPr>
            <w:tcW w:w="2211" w:type="dxa"/>
            <w:tcBorders>
              <w:bottom w:val="single" w:sz="12" w:space="0" w:color="000000"/>
            </w:tcBorders>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bottom w:val="single" w:sz="12" w:space="0" w:color="000000"/>
            </w:tcBorders>
          </w:tcPr>
          <w:p w:rsidR="004F24AA" w:rsidRPr="001D4FEF" w:rsidRDefault="00D17279" w:rsidP="00D17279">
            <w:pPr>
              <w:pStyle w:val="Corpodetexto"/>
              <w:ind w:left="0"/>
              <w:rPr>
                <w:rFonts w:ascii="Calibri" w:hAnsi="Calibri"/>
                <w:sz w:val="22"/>
                <w:lang w:val="pt-BR"/>
              </w:rPr>
            </w:pPr>
            <w:r>
              <w:rPr>
                <w:rFonts w:ascii="Calibri" w:hAnsi="Calibri"/>
                <w:sz w:val="22"/>
                <w:lang w:val="pt-BR"/>
              </w:rPr>
              <w:t>O Acesso ao sistema deve ser revisado ou discutido com o administrador de rede ou de sistema apropriado. Esse teste pode não ser necessário já que ele pode ser uma função da administração da rede ou sistema.</w:t>
            </w:r>
          </w:p>
        </w:tc>
      </w:tr>
    </w:tbl>
    <w:p w:rsidR="004F24AA" w:rsidRDefault="004F24AA" w:rsidP="004E087F">
      <w:pPr>
        <w:rPr>
          <w:lang w:val="pt-BR"/>
        </w:rPr>
      </w:pPr>
    </w:p>
    <w:p w:rsidR="004F24AA" w:rsidRPr="004E087F" w:rsidRDefault="004F24AA" w:rsidP="004E087F">
      <w:pPr>
        <w:rPr>
          <w:lang w:val="pt-BR"/>
        </w:rPr>
      </w:pPr>
    </w:p>
    <w:p w:rsidR="004F24AA" w:rsidRPr="001D4FEF" w:rsidRDefault="004F24AA" w:rsidP="00562868">
      <w:pPr>
        <w:pStyle w:val="Ttulo3"/>
        <w:spacing w:before="200" w:line="120" w:lineRule="exact"/>
        <w:rPr>
          <w:rFonts w:ascii="Calibri" w:hAnsi="Calibri"/>
          <w:b/>
          <w:sz w:val="22"/>
          <w:lang w:val="pt-BR"/>
        </w:rPr>
      </w:pPr>
      <w:r w:rsidRPr="001D4FEF">
        <w:rPr>
          <w:rFonts w:ascii="Calibri" w:hAnsi="Calibri"/>
          <w:b/>
          <w:sz w:val="22"/>
          <w:lang w:val="pt-BR"/>
        </w:rPr>
        <w:t xml:space="preserve"> </w:t>
      </w:r>
      <w:bookmarkStart w:id="60" w:name="_Toc78907497"/>
      <w:bookmarkStart w:id="61" w:name="_Toc242451463"/>
      <w:r w:rsidRPr="001D4FEF">
        <w:rPr>
          <w:rFonts w:ascii="Calibri" w:hAnsi="Calibri"/>
          <w:b/>
          <w:sz w:val="22"/>
          <w:lang w:val="pt-BR"/>
        </w:rPr>
        <w:t>Teste de Instalação</w:t>
      </w:r>
      <w:bookmarkEnd w:id="60"/>
      <w:bookmarkEnd w:id="61"/>
    </w:p>
    <w:p w:rsidR="00F651D2" w:rsidRDefault="00F651D2" w:rsidP="00F651D2">
      <w:pPr>
        <w:pStyle w:val="Corpodetexto"/>
        <w:numPr>
          <w:ilvl w:val="0"/>
          <w:numId w:val="31"/>
        </w:numPr>
        <w:tabs>
          <w:tab w:val="num" w:pos="993"/>
        </w:tabs>
        <w:ind w:left="709" w:firstLine="0"/>
        <w:rPr>
          <w:rFonts w:ascii="Calibri" w:hAnsi="Calibri"/>
          <w:sz w:val="22"/>
          <w:lang w:val="pt-BR"/>
        </w:rPr>
      </w:pPr>
      <w:r>
        <w:rPr>
          <w:rFonts w:ascii="Calibri" w:hAnsi="Calibri"/>
          <w:sz w:val="22"/>
          <w:lang w:val="pt-BR"/>
        </w:rPr>
        <w:t>Não se aplica ao plano.</w:t>
      </w:r>
    </w:p>
    <w:p w:rsidR="004F24AA" w:rsidRDefault="004F24AA"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Default="00F651D2" w:rsidP="00562868">
      <w:pPr>
        <w:pStyle w:val="Corpodetexto"/>
        <w:ind w:left="0"/>
      </w:pPr>
    </w:p>
    <w:p w:rsidR="00F651D2" w:rsidRPr="001D4FEF" w:rsidRDefault="00F651D2" w:rsidP="00562868">
      <w:pPr>
        <w:pStyle w:val="Corpodetexto"/>
        <w:ind w:left="0"/>
        <w:rPr>
          <w:rFonts w:ascii="Calibri" w:hAnsi="Calibri"/>
          <w:sz w:val="22"/>
          <w:lang w:val="pt-BR"/>
        </w:rPr>
      </w:pPr>
    </w:p>
    <w:p w:rsidR="004F24AA" w:rsidRPr="001D4FEF" w:rsidRDefault="004F24AA">
      <w:pPr>
        <w:pStyle w:val="Ttulo2"/>
        <w:spacing w:before="360"/>
        <w:rPr>
          <w:rFonts w:ascii="Calibri" w:hAnsi="Calibri"/>
          <w:sz w:val="22"/>
          <w:lang w:val="pt-BR"/>
        </w:rPr>
      </w:pPr>
      <w:bookmarkStart w:id="62" w:name="_Toc78907498"/>
      <w:bookmarkStart w:id="63" w:name="_Toc242451464"/>
      <w:r w:rsidRPr="001D4FEF">
        <w:rPr>
          <w:rFonts w:ascii="Calibri" w:hAnsi="Calibri"/>
          <w:sz w:val="22"/>
          <w:lang w:val="pt-BR"/>
        </w:rPr>
        <w:lastRenderedPageBreak/>
        <w:t>Ferramentas</w:t>
      </w:r>
      <w:bookmarkEnd w:id="62"/>
      <w:bookmarkEnd w:id="63"/>
    </w:p>
    <w:p w:rsidR="004F24AA" w:rsidRPr="001D4FEF" w:rsidRDefault="004F24AA">
      <w:pPr>
        <w:pStyle w:val="Corpodetexto"/>
        <w:ind w:left="0"/>
        <w:rPr>
          <w:rFonts w:ascii="Calibri" w:hAnsi="Calibri"/>
          <w:sz w:val="22"/>
          <w:lang w:val="pt-BR"/>
        </w:rPr>
      </w:pPr>
      <w:bookmarkStart w:id="64" w:name="_Toc314978543"/>
      <w:bookmarkStart w:id="65" w:name="_Toc324843646"/>
      <w:bookmarkStart w:id="66" w:name="_Toc324851953"/>
      <w:bookmarkStart w:id="67" w:name="_Toc324915536"/>
      <w:r w:rsidRPr="001D4FEF">
        <w:rPr>
          <w:rFonts w:ascii="Calibri" w:hAnsi="Calibri"/>
          <w:sz w:val="22"/>
          <w:lang w:val="pt-BR"/>
        </w:rPr>
        <w:t>As seguintes ferramentas serão empregadas para esse projeto:</w:t>
      </w:r>
    </w:p>
    <w:p w:rsidR="004F24AA" w:rsidRPr="001D4FEF" w:rsidRDefault="004F24AA">
      <w:pPr>
        <w:pStyle w:val="Corpodetexto"/>
        <w:rPr>
          <w:rFonts w:ascii="Calibri" w:hAnsi="Calibri"/>
          <w:sz w:val="22"/>
          <w:lang w:val="pt-B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3065"/>
        <w:gridCol w:w="1662"/>
      </w:tblGrid>
      <w:tr w:rsidR="004F24AA" w:rsidRPr="001D4FEF" w:rsidTr="00D53B58">
        <w:trPr>
          <w:jc w:val="center"/>
        </w:trPr>
        <w:tc>
          <w:tcPr>
            <w:tcW w:w="3060" w:type="dxa"/>
            <w:tcBorders>
              <w:top w:val="single" w:sz="12" w:space="0" w:color="000000"/>
              <w:bottom w:val="single" w:sz="12" w:space="0" w:color="000000"/>
            </w:tcBorders>
          </w:tcPr>
          <w:p w:rsidR="004F24AA" w:rsidRPr="001D4FEF" w:rsidRDefault="004F24AA">
            <w:pPr>
              <w:pStyle w:val="Corpodetexto1"/>
              <w:rPr>
                <w:rFonts w:ascii="Calibri" w:hAnsi="Calibri"/>
                <w:sz w:val="22"/>
                <w:lang w:val="pt-BR"/>
              </w:rPr>
            </w:pPr>
          </w:p>
        </w:tc>
        <w:tc>
          <w:tcPr>
            <w:tcW w:w="3065" w:type="dxa"/>
            <w:tcBorders>
              <w:top w:val="single" w:sz="12" w:space="0" w:color="000000"/>
              <w:bottom w:val="single" w:sz="12" w:space="0" w:color="000000"/>
            </w:tcBorders>
          </w:tcPr>
          <w:p w:rsidR="004F24AA" w:rsidRPr="001D4FEF" w:rsidRDefault="004F24AA">
            <w:pPr>
              <w:pStyle w:val="Corpodetexto1"/>
              <w:jc w:val="center"/>
              <w:rPr>
                <w:rFonts w:ascii="Calibri" w:hAnsi="Calibri"/>
                <w:sz w:val="22"/>
                <w:lang w:val="pt-BR"/>
              </w:rPr>
            </w:pPr>
            <w:r w:rsidRPr="001D4FEF">
              <w:rPr>
                <w:rFonts w:ascii="Calibri" w:hAnsi="Calibri"/>
                <w:sz w:val="22"/>
                <w:lang w:val="pt-BR"/>
              </w:rPr>
              <w:t>Ferramenta</w:t>
            </w:r>
          </w:p>
        </w:tc>
        <w:tc>
          <w:tcPr>
            <w:tcW w:w="1662" w:type="dxa"/>
            <w:tcBorders>
              <w:top w:val="single" w:sz="12" w:space="0" w:color="000000"/>
              <w:bottom w:val="single" w:sz="12" w:space="0" w:color="000000"/>
            </w:tcBorders>
          </w:tcPr>
          <w:p w:rsidR="004F24AA" w:rsidRPr="001D4FEF" w:rsidRDefault="004F24AA">
            <w:pPr>
              <w:pStyle w:val="Corpodetexto1"/>
              <w:jc w:val="center"/>
              <w:rPr>
                <w:rFonts w:ascii="Calibri" w:hAnsi="Calibri"/>
                <w:sz w:val="22"/>
                <w:lang w:val="pt-BR"/>
              </w:rPr>
            </w:pPr>
            <w:r w:rsidRPr="001D4FEF">
              <w:rPr>
                <w:rFonts w:ascii="Calibri" w:hAnsi="Calibri"/>
                <w:sz w:val="22"/>
                <w:lang w:val="pt-BR"/>
              </w:rPr>
              <w:t>Vendedor</w:t>
            </w:r>
          </w:p>
        </w:tc>
      </w:tr>
      <w:tr w:rsidR="004F24AA" w:rsidRPr="001D4FEF" w:rsidTr="00D53B58">
        <w:trPr>
          <w:jc w:val="center"/>
        </w:trPr>
        <w:tc>
          <w:tcPr>
            <w:tcW w:w="3060" w:type="dxa"/>
            <w:tcBorders>
              <w:top w:val="nil"/>
            </w:tcBorders>
          </w:tcPr>
          <w:p w:rsidR="004F24AA" w:rsidRPr="001D4FEF" w:rsidRDefault="004F24AA">
            <w:pPr>
              <w:pStyle w:val="Corpodetexto1"/>
              <w:rPr>
                <w:rFonts w:ascii="Calibri" w:hAnsi="Calibri"/>
                <w:sz w:val="22"/>
                <w:lang w:val="pt-BR"/>
              </w:rPr>
            </w:pPr>
            <w:r w:rsidRPr="001D4FEF">
              <w:rPr>
                <w:rFonts w:ascii="Calibri" w:hAnsi="Calibri"/>
                <w:sz w:val="22"/>
                <w:lang w:val="pt-BR"/>
              </w:rPr>
              <w:t>Gerenciamento de Teste</w:t>
            </w:r>
          </w:p>
        </w:tc>
        <w:tc>
          <w:tcPr>
            <w:tcW w:w="3065" w:type="dxa"/>
            <w:tcBorders>
              <w:top w:val="nil"/>
            </w:tcBorders>
          </w:tcPr>
          <w:p w:rsidR="004F24AA" w:rsidRPr="001D4FEF" w:rsidRDefault="00CF1670">
            <w:pPr>
              <w:jc w:val="center"/>
              <w:rPr>
                <w:rFonts w:ascii="Calibri" w:hAnsi="Calibri"/>
                <w:sz w:val="22"/>
              </w:rPr>
            </w:pPr>
            <w:proofErr w:type="spellStart"/>
            <w:r>
              <w:rPr>
                <w:rFonts w:ascii="Calibri" w:hAnsi="Calibri"/>
                <w:sz w:val="22"/>
              </w:rPr>
              <w:t>TestLink</w:t>
            </w:r>
            <w:proofErr w:type="spellEnd"/>
          </w:p>
        </w:tc>
        <w:tc>
          <w:tcPr>
            <w:tcW w:w="1662" w:type="dxa"/>
            <w:tcBorders>
              <w:top w:val="nil"/>
            </w:tcBorders>
          </w:tcPr>
          <w:p w:rsidR="004F24AA" w:rsidRPr="001D4FEF" w:rsidRDefault="00CF1670">
            <w:pPr>
              <w:pStyle w:val="Corpodetexto1"/>
              <w:jc w:val="center"/>
              <w:rPr>
                <w:rFonts w:ascii="Calibri" w:hAnsi="Calibri"/>
                <w:sz w:val="22"/>
                <w:lang w:val="pt-BR"/>
              </w:rPr>
            </w:pPr>
            <w:proofErr w:type="spellStart"/>
            <w:r>
              <w:rPr>
                <w:rFonts w:ascii="Calibri" w:hAnsi="Calibri"/>
                <w:sz w:val="22"/>
                <w:lang w:val="pt-BR"/>
              </w:rPr>
              <w:t>TestLink</w:t>
            </w:r>
            <w:proofErr w:type="spellEnd"/>
          </w:p>
        </w:tc>
      </w:tr>
      <w:tr w:rsidR="004F24AA" w:rsidRPr="001D4FEF" w:rsidTr="00D53B58">
        <w:trPr>
          <w:jc w:val="center"/>
        </w:trPr>
        <w:tc>
          <w:tcPr>
            <w:tcW w:w="3060" w:type="dxa"/>
          </w:tcPr>
          <w:p w:rsidR="004F24AA" w:rsidRPr="001D4FEF" w:rsidRDefault="004F24AA" w:rsidP="008B4EB7">
            <w:pPr>
              <w:pStyle w:val="Corpodetexto1"/>
              <w:rPr>
                <w:rFonts w:ascii="Calibri" w:hAnsi="Calibri"/>
                <w:sz w:val="22"/>
                <w:lang w:val="pt-BR"/>
              </w:rPr>
            </w:pPr>
            <w:r w:rsidRPr="001D4FEF">
              <w:rPr>
                <w:rFonts w:ascii="Calibri" w:hAnsi="Calibri"/>
                <w:sz w:val="22"/>
                <w:lang w:val="pt-BR"/>
              </w:rPr>
              <w:t>Projeto de Teste</w:t>
            </w:r>
          </w:p>
        </w:tc>
        <w:tc>
          <w:tcPr>
            <w:tcW w:w="3065" w:type="dxa"/>
          </w:tcPr>
          <w:p w:rsidR="004F24AA" w:rsidRPr="001D4FEF" w:rsidRDefault="00CF1670" w:rsidP="008B4EB7">
            <w:pPr>
              <w:pStyle w:val="Corpodetexto1"/>
              <w:jc w:val="center"/>
              <w:rPr>
                <w:rFonts w:ascii="Calibri" w:hAnsi="Calibri"/>
                <w:sz w:val="22"/>
                <w:lang w:val="pt-BR"/>
              </w:rPr>
            </w:pPr>
            <w:proofErr w:type="spellStart"/>
            <w:r>
              <w:rPr>
                <w:rFonts w:ascii="Calibri" w:hAnsi="Calibri"/>
                <w:sz w:val="22"/>
                <w:lang w:val="pt-BR"/>
              </w:rPr>
              <w:t>Trello</w:t>
            </w:r>
            <w:proofErr w:type="spellEnd"/>
            <w:r>
              <w:rPr>
                <w:rFonts w:ascii="Calibri" w:hAnsi="Calibri"/>
                <w:sz w:val="22"/>
                <w:lang w:val="pt-BR"/>
              </w:rPr>
              <w:t xml:space="preserve"> / </w:t>
            </w:r>
            <w:proofErr w:type="spellStart"/>
            <w:r w:rsidR="004F24AA">
              <w:rPr>
                <w:rFonts w:ascii="Calibri" w:hAnsi="Calibri"/>
                <w:sz w:val="22"/>
                <w:lang w:val="pt-BR"/>
              </w:rPr>
              <w:t>Bizagi</w:t>
            </w:r>
            <w:proofErr w:type="spellEnd"/>
            <w:r w:rsidR="004F24AA">
              <w:rPr>
                <w:rFonts w:ascii="Calibri" w:hAnsi="Calibri"/>
                <w:sz w:val="22"/>
                <w:lang w:val="pt-BR"/>
              </w:rPr>
              <w:t xml:space="preserve"> </w:t>
            </w:r>
            <w:proofErr w:type="spellStart"/>
            <w:r w:rsidR="004F24AA">
              <w:rPr>
                <w:rFonts w:ascii="Calibri" w:hAnsi="Calibri"/>
                <w:sz w:val="22"/>
                <w:lang w:val="pt-BR"/>
              </w:rPr>
              <w:t>Modeler</w:t>
            </w:r>
            <w:proofErr w:type="spellEnd"/>
          </w:p>
        </w:tc>
        <w:tc>
          <w:tcPr>
            <w:tcW w:w="1662" w:type="dxa"/>
          </w:tcPr>
          <w:p w:rsidR="004F24AA" w:rsidRPr="001D4FEF" w:rsidRDefault="00CF1670" w:rsidP="008B4EB7">
            <w:pPr>
              <w:pStyle w:val="Corpodetexto1"/>
              <w:jc w:val="center"/>
              <w:rPr>
                <w:rFonts w:ascii="Calibri" w:hAnsi="Calibri"/>
                <w:sz w:val="22"/>
                <w:lang w:val="pt-BR"/>
              </w:rPr>
            </w:pPr>
            <w:proofErr w:type="spellStart"/>
            <w:r>
              <w:rPr>
                <w:rFonts w:ascii="Calibri" w:hAnsi="Calibri"/>
                <w:sz w:val="22"/>
                <w:lang w:val="pt-BR"/>
              </w:rPr>
              <w:t>Trello</w:t>
            </w:r>
            <w:proofErr w:type="spellEnd"/>
            <w:r>
              <w:rPr>
                <w:rFonts w:ascii="Calibri" w:hAnsi="Calibri"/>
                <w:sz w:val="22"/>
                <w:lang w:val="pt-BR"/>
              </w:rPr>
              <w:t xml:space="preserve"> / </w:t>
            </w:r>
            <w:proofErr w:type="spellStart"/>
            <w:r w:rsidR="004F24AA">
              <w:rPr>
                <w:rFonts w:ascii="Calibri" w:hAnsi="Calibri"/>
                <w:sz w:val="22"/>
                <w:lang w:val="pt-BR"/>
              </w:rPr>
              <w:t>Bizagi</w:t>
            </w:r>
            <w:proofErr w:type="spellEnd"/>
          </w:p>
        </w:tc>
      </w:tr>
      <w:tr w:rsidR="004F24AA" w:rsidRPr="001D4FEF" w:rsidTr="00D53B58">
        <w:trPr>
          <w:jc w:val="center"/>
        </w:trPr>
        <w:tc>
          <w:tcPr>
            <w:tcW w:w="3060" w:type="dxa"/>
          </w:tcPr>
          <w:p w:rsidR="004F24AA" w:rsidRPr="001D4FEF" w:rsidRDefault="004F24AA"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3065" w:type="dxa"/>
          </w:tcPr>
          <w:p w:rsidR="004F24AA" w:rsidRPr="001D4FEF" w:rsidRDefault="00CF1670">
            <w:pPr>
              <w:pStyle w:val="Corpodetexto1"/>
              <w:jc w:val="center"/>
              <w:rPr>
                <w:rFonts w:ascii="Calibri" w:hAnsi="Calibri"/>
                <w:sz w:val="22"/>
                <w:lang w:val="pt-BR"/>
              </w:rPr>
            </w:pPr>
            <w:r>
              <w:rPr>
                <w:rFonts w:ascii="Calibri" w:hAnsi="Calibri"/>
                <w:sz w:val="22"/>
                <w:lang w:val="pt-BR"/>
              </w:rPr>
              <w:t>Mantis</w:t>
            </w:r>
          </w:p>
        </w:tc>
        <w:tc>
          <w:tcPr>
            <w:tcW w:w="1662" w:type="dxa"/>
          </w:tcPr>
          <w:p w:rsidR="004F24AA" w:rsidRPr="001D4FEF" w:rsidRDefault="00CF1670">
            <w:pPr>
              <w:pStyle w:val="Corpodetexto1"/>
              <w:jc w:val="center"/>
              <w:rPr>
                <w:rFonts w:ascii="Calibri" w:hAnsi="Calibri"/>
                <w:sz w:val="22"/>
                <w:lang w:val="pt-BR"/>
              </w:rPr>
            </w:pPr>
            <w:r>
              <w:rPr>
                <w:rFonts w:ascii="Calibri" w:hAnsi="Calibri"/>
                <w:sz w:val="22"/>
                <w:lang w:val="pt-BR"/>
              </w:rPr>
              <w:t>Mantis</w:t>
            </w:r>
          </w:p>
        </w:tc>
      </w:tr>
      <w:tr w:rsidR="004F24AA" w:rsidRPr="001D4FEF" w:rsidTr="00D53B58">
        <w:trPr>
          <w:jc w:val="center"/>
        </w:trPr>
        <w:tc>
          <w:tcPr>
            <w:tcW w:w="3060" w:type="dxa"/>
          </w:tcPr>
          <w:p w:rsidR="004F24AA" w:rsidRPr="001D4FEF" w:rsidRDefault="004F24AA">
            <w:pPr>
              <w:pStyle w:val="Corpodetexto1"/>
              <w:rPr>
                <w:rFonts w:ascii="Calibri" w:hAnsi="Calibri"/>
                <w:sz w:val="22"/>
                <w:lang w:val="pt-BR"/>
              </w:rPr>
            </w:pPr>
            <w:r w:rsidRPr="001D4FEF">
              <w:rPr>
                <w:rFonts w:ascii="Calibri" w:hAnsi="Calibri"/>
                <w:sz w:val="22"/>
                <w:lang w:val="pt-BR"/>
              </w:rPr>
              <w:t>Gerenciamento de Projeto</w:t>
            </w:r>
          </w:p>
        </w:tc>
        <w:tc>
          <w:tcPr>
            <w:tcW w:w="3065" w:type="dxa"/>
          </w:tcPr>
          <w:p w:rsidR="004F24AA" w:rsidRPr="001D4FEF" w:rsidRDefault="00CF1670">
            <w:pPr>
              <w:pStyle w:val="Corpodetexto1"/>
              <w:jc w:val="center"/>
              <w:rPr>
                <w:rFonts w:ascii="Calibri" w:hAnsi="Calibri"/>
                <w:sz w:val="22"/>
                <w:lang w:val="pt-BR"/>
              </w:rPr>
            </w:pPr>
            <w:proofErr w:type="spellStart"/>
            <w:r>
              <w:rPr>
                <w:rFonts w:ascii="Calibri" w:hAnsi="Calibri"/>
                <w:sz w:val="22"/>
                <w:lang w:val="pt-BR"/>
              </w:rPr>
              <w:t>Trello</w:t>
            </w:r>
            <w:proofErr w:type="spellEnd"/>
          </w:p>
        </w:tc>
        <w:tc>
          <w:tcPr>
            <w:tcW w:w="1662" w:type="dxa"/>
          </w:tcPr>
          <w:p w:rsidR="004F24AA" w:rsidRPr="001D4FEF" w:rsidRDefault="00CF1670">
            <w:pPr>
              <w:pStyle w:val="Corpodetexto1"/>
              <w:jc w:val="center"/>
              <w:rPr>
                <w:rFonts w:ascii="Calibri" w:hAnsi="Calibri"/>
                <w:sz w:val="22"/>
                <w:lang w:val="pt-BR"/>
              </w:rPr>
            </w:pPr>
            <w:proofErr w:type="spellStart"/>
            <w:r>
              <w:rPr>
                <w:rFonts w:ascii="Calibri" w:hAnsi="Calibri"/>
                <w:sz w:val="22"/>
                <w:lang w:val="pt-BR"/>
              </w:rPr>
              <w:t>Trello</w:t>
            </w:r>
            <w:proofErr w:type="spellEnd"/>
          </w:p>
        </w:tc>
      </w:tr>
      <w:tr w:rsidR="004F24AA" w:rsidRPr="001D4FEF" w:rsidTr="00D53B58">
        <w:trPr>
          <w:jc w:val="center"/>
        </w:trPr>
        <w:tc>
          <w:tcPr>
            <w:tcW w:w="3060" w:type="dxa"/>
          </w:tcPr>
          <w:p w:rsidR="004F24AA" w:rsidRPr="001D4FEF" w:rsidRDefault="004F24AA" w:rsidP="00562868">
            <w:pPr>
              <w:pStyle w:val="Corpodetexto1"/>
              <w:rPr>
                <w:rFonts w:ascii="Calibri" w:hAnsi="Calibri"/>
                <w:sz w:val="22"/>
                <w:lang w:val="pt-BR"/>
              </w:rPr>
            </w:pPr>
            <w:r w:rsidRPr="001D4FEF">
              <w:rPr>
                <w:rFonts w:ascii="Calibri" w:hAnsi="Calibri"/>
                <w:sz w:val="22"/>
                <w:lang w:val="pt-BR"/>
              </w:rPr>
              <w:t>Browser</w:t>
            </w:r>
          </w:p>
        </w:tc>
        <w:tc>
          <w:tcPr>
            <w:tcW w:w="3065" w:type="dxa"/>
          </w:tcPr>
          <w:p w:rsidR="004F24AA" w:rsidRPr="001D4FEF" w:rsidRDefault="004F24AA" w:rsidP="00562868">
            <w:pPr>
              <w:pStyle w:val="Corpodetexto"/>
              <w:ind w:left="0"/>
              <w:jc w:val="both"/>
              <w:rPr>
                <w:rFonts w:ascii="Calibri" w:hAnsi="Calibri"/>
                <w:sz w:val="22"/>
                <w:lang w:val="pt-BR"/>
              </w:rPr>
            </w:pPr>
            <w:r>
              <w:rPr>
                <w:rFonts w:ascii="Calibri" w:hAnsi="Calibri"/>
                <w:sz w:val="22"/>
                <w:lang w:val="pt-BR"/>
              </w:rPr>
              <w:t xml:space="preserve"> Google Chrome/ </w:t>
            </w:r>
            <w:proofErr w:type="spellStart"/>
            <w:r>
              <w:rPr>
                <w:rFonts w:ascii="Calibri" w:hAnsi="Calibri"/>
                <w:sz w:val="22"/>
                <w:lang w:val="pt-BR"/>
              </w:rPr>
              <w:t>Mozila</w:t>
            </w:r>
            <w:proofErr w:type="spellEnd"/>
            <w:r>
              <w:rPr>
                <w:rFonts w:ascii="Calibri" w:hAnsi="Calibri"/>
                <w:sz w:val="22"/>
                <w:lang w:val="pt-BR"/>
              </w:rPr>
              <w:t xml:space="preserve"> Firefox</w:t>
            </w:r>
          </w:p>
        </w:tc>
        <w:tc>
          <w:tcPr>
            <w:tcW w:w="1662" w:type="dxa"/>
          </w:tcPr>
          <w:p w:rsidR="004F24AA" w:rsidRPr="001D4FEF" w:rsidRDefault="004F24AA" w:rsidP="00562868">
            <w:pPr>
              <w:pStyle w:val="Corpodetexto1"/>
              <w:jc w:val="center"/>
              <w:rPr>
                <w:rFonts w:ascii="Calibri" w:hAnsi="Calibri"/>
                <w:sz w:val="22"/>
                <w:lang w:val="pt-BR"/>
              </w:rPr>
            </w:pPr>
            <w:r>
              <w:rPr>
                <w:rFonts w:ascii="Calibri" w:hAnsi="Calibri"/>
                <w:sz w:val="22"/>
                <w:lang w:val="pt-BR"/>
              </w:rPr>
              <w:t>Google/Firefox</w:t>
            </w:r>
          </w:p>
        </w:tc>
      </w:tr>
    </w:tbl>
    <w:p w:rsidR="004F24AA" w:rsidRPr="00666A11" w:rsidRDefault="004F24AA" w:rsidP="00666A11">
      <w:pPr>
        <w:pStyle w:val="Ttulo2"/>
        <w:numPr>
          <w:ilvl w:val="0"/>
          <w:numId w:val="0"/>
        </w:numPr>
        <w:spacing w:before="360"/>
        <w:rPr>
          <w:rFonts w:ascii="Calibri" w:hAnsi="Calibri"/>
          <w:sz w:val="22"/>
          <w:lang w:val="pt-BR"/>
        </w:rPr>
      </w:pPr>
      <w:bookmarkStart w:id="68" w:name="_Toc78907502"/>
      <w:bookmarkEnd w:id="64"/>
      <w:bookmarkEnd w:id="65"/>
      <w:bookmarkEnd w:id="66"/>
      <w:bookmarkEnd w:id="67"/>
    </w:p>
    <w:p w:rsidR="00666A11" w:rsidRPr="00666A11" w:rsidRDefault="00666A11" w:rsidP="00666A11">
      <w:pPr>
        <w:pStyle w:val="Ttulo1"/>
        <w:numPr>
          <w:ilvl w:val="0"/>
          <w:numId w:val="0"/>
        </w:numPr>
        <w:rPr>
          <w:rFonts w:ascii="Calibri" w:hAnsi="Calibri"/>
          <w:sz w:val="26"/>
          <w:lang w:val="pt-BR"/>
        </w:rPr>
      </w:pPr>
    </w:p>
    <w:p w:rsidR="004F24AA" w:rsidRDefault="004F24AA" w:rsidP="002732DA">
      <w:pPr>
        <w:pStyle w:val="Ttulo1"/>
        <w:rPr>
          <w:rFonts w:ascii="Calibri" w:hAnsi="Calibri"/>
          <w:sz w:val="26"/>
          <w:lang w:val="pt-BR"/>
        </w:rPr>
      </w:pPr>
      <w:bookmarkStart w:id="69" w:name="_Toc242451469"/>
      <w:r w:rsidRPr="001D4FEF">
        <w:rPr>
          <w:rFonts w:ascii="Calibri" w:hAnsi="Calibri"/>
          <w:sz w:val="26"/>
          <w:lang w:val="pt-BR"/>
        </w:rPr>
        <w:t>Necessidade treinamento da equipe</w:t>
      </w:r>
      <w:bookmarkEnd w:id="69"/>
    </w:p>
    <w:p w:rsidR="00D17279" w:rsidRDefault="00D17279" w:rsidP="00D17279">
      <w:pPr>
        <w:pStyle w:val="Corpodetexto"/>
        <w:ind w:left="0" w:firstLine="720"/>
        <w:rPr>
          <w:rFonts w:ascii="Calibri" w:hAnsi="Calibri"/>
          <w:sz w:val="22"/>
          <w:lang w:val="pt-BR"/>
        </w:rPr>
      </w:pPr>
      <w:r>
        <w:rPr>
          <w:rFonts w:ascii="Calibri" w:hAnsi="Calibri"/>
          <w:sz w:val="22"/>
          <w:lang w:val="pt-BR"/>
        </w:rPr>
        <w:t>Não se aplica ao plano.</w:t>
      </w:r>
    </w:p>
    <w:p w:rsidR="00D17279" w:rsidRPr="00D17279" w:rsidRDefault="00D17279" w:rsidP="00D17279">
      <w:pPr>
        <w:rPr>
          <w:lang w:val="pt-BR"/>
        </w:rPr>
      </w:pPr>
    </w:p>
    <w:p w:rsidR="004F24AA" w:rsidRPr="001D4FEF" w:rsidRDefault="004F24AA" w:rsidP="001173B8">
      <w:pPr>
        <w:pStyle w:val="Ttulo1"/>
        <w:rPr>
          <w:rFonts w:ascii="Calibri" w:hAnsi="Calibri"/>
          <w:szCs w:val="24"/>
          <w:lang w:val="pt-BR"/>
        </w:rPr>
      </w:pPr>
      <w:bookmarkStart w:id="70" w:name="_Toc242451471"/>
      <w:r w:rsidRPr="001D4FEF">
        <w:rPr>
          <w:rFonts w:ascii="Calibri" w:hAnsi="Calibri"/>
          <w:sz w:val="26"/>
          <w:lang w:val="pt-BR"/>
        </w:rPr>
        <w:t>Cronograma</w:t>
      </w:r>
      <w:bookmarkEnd w:id="68"/>
      <w:bookmarkEnd w:id="70"/>
    </w:p>
    <w:p w:rsidR="004F24AA" w:rsidRDefault="004F24AA" w:rsidP="00CC411E">
      <w:pPr>
        <w:rPr>
          <w:lang w:val="pt-BR"/>
        </w:rPr>
      </w:pPr>
    </w:p>
    <w:tbl>
      <w:tblPr>
        <w:tblW w:w="0" w:type="auto"/>
        <w:tblBorders>
          <w:top w:val="single" w:sz="12" w:space="0" w:color="008080"/>
          <w:left w:val="single" w:sz="6" w:space="0" w:color="008080"/>
          <w:bottom w:val="single" w:sz="12" w:space="0" w:color="008080"/>
          <w:right w:val="single" w:sz="6" w:space="0" w:color="008080"/>
          <w:insideH w:val="nil"/>
          <w:insideV w:val="nil"/>
        </w:tblBorders>
        <w:tblLook w:val="00A0" w:firstRow="1" w:lastRow="0" w:firstColumn="1" w:lastColumn="0" w:noHBand="0" w:noVBand="0"/>
      </w:tblPr>
      <w:tblGrid>
        <w:gridCol w:w="2672"/>
        <w:gridCol w:w="1497"/>
        <w:gridCol w:w="1497"/>
      </w:tblGrid>
      <w:tr w:rsidR="00666A11" w:rsidTr="00666A11">
        <w:tc>
          <w:tcPr>
            <w:tcW w:w="2672" w:type="dxa"/>
            <w:tcBorders>
              <w:top w:val="single" w:sz="12" w:space="0" w:color="008080"/>
              <w:left w:val="single" w:sz="6" w:space="0" w:color="008080"/>
              <w:bottom w:val="single" w:sz="6" w:space="0" w:color="000000"/>
              <w:right w:val="nil"/>
            </w:tcBorders>
            <w:shd w:val="solid" w:color="C0C0C0" w:fill="FFFFFF"/>
            <w:hideMark/>
          </w:tcPr>
          <w:p w:rsidR="00666A11" w:rsidRDefault="00666A11">
            <w:pPr>
              <w:jc w:val="center"/>
              <w:rPr>
                <w:rFonts w:ascii="Calibri" w:hAnsi="Calibri"/>
                <w:b/>
                <w:i/>
                <w:color w:val="800000"/>
                <w:sz w:val="24"/>
                <w:szCs w:val="24"/>
                <w:lang w:val="pt-BR"/>
              </w:rPr>
            </w:pPr>
            <w:r>
              <w:rPr>
                <w:rFonts w:ascii="Calibri" w:hAnsi="Calibri"/>
                <w:b/>
                <w:i/>
                <w:color w:val="800000"/>
                <w:sz w:val="24"/>
                <w:szCs w:val="24"/>
                <w:lang w:val="pt-BR"/>
              </w:rPr>
              <w:t>ATIVIDADE</w:t>
            </w:r>
          </w:p>
        </w:tc>
        <w:tc>
          <w:tcPr>
            <w:tcW w:w="1497" w:type="dxa"/>
            <w:tcBorders>
              <w:top w:val="single" w:sz="12" w:space="0" w:color="008080"/>
              <w:left w:val="nil"/>
              <w:bottom w:val="single" w:sz="6" w:space="0" w:color="000000"/>
              <w:right w:val="nil"/>
            </w:tcBorders>
            <w:shd w:val="solid" w:color="C0C0C0" w:fill="FFFFFF"/>
            <w:hideMark/>
          </w:tcPr>
          <w:p w:rsidR="00666A11" w:rsidRDefault="00666A11">
            <w:pPr>
              <w:jc w:val="center"/>
              <w:rPr>
                <w:rFonts w:ascii="Calibri" w:hAnsi="Calibri"/>
                <w:b/>
                <w:i/>
                <w:color w:val="800000"/>
                <w:sz w:val="24"/>
                <w:szCs w:val="24"/>
                <w:lang w:val="pt-BR"/>
              </w:rPr>
            </w:pPr>
            <w:r>
              <w:rPr>
                <w:rFonts w:ascii="Calibri" w:hAnsi="Calibri"/>
                <w:b/>
                <w:i/>
                <w:color w:val="800000"/>
                <w:sz w:val="24"/>
                <w:szCs w:val="24"/>
                <w:lang w:val="pt-BR"/>
              </w:rPr>
              <w:t>Início</w:t>
            </w:r>
          </w:p>
        </w:tc>
        <w:tc>
          <w:tcPr>
            <w:tcW w:w="1497" w:type="dxa"/>
            <w:tcBorders>
              <w:top w:val="single" w:sz="12" w:space="0" w:color="008080"/>
              <w:left w:val="nil"/>
              <w:bottom w:val="single" w:sz="6" w:space="0" w:color="000000"/>
              <w:right w:val="single" w:sz="6" w:space="0" w:color="008080"/>
            </w:tcBorders>
            <w:shd w:val="solid" w:color="C0C0C0" w:fill="FFFFFF"/>
            <w:hideMark/>
          </w:tcPr>
          <w:p w:rsidR="00666A11" w:rsidRDefault="00666A11">
            <w:pPr>
              <w:jc w:val="center"/>
              <w:rPr>
                <w:rFonts w:ascii="Calibri" w:hAnsi="Calibri"/>
                <w:b/>
                <w:i/>
                <w:color w:val="800000"/>
                <w:sz w:val="24"/>
                <w:szCs w:val="24"/>
                <w:lang w:val="pt-BR"/>
              </w:rPr>
            </w:pPr>
            <w:r>
              <w:rPr>
                <w:rFonts w:ascii="Calibri" w:hAnsi="Calibri"/>
                <w:b/>
                <w:i/>
                <w:color w:val="800000"/>
                <w:sz w:val="24"/>
                <w:szCs w:val="24"/>
                <w:lang w:val="pt-BR"/>
              </w:rPr>
              <w:t>Final</w:t>
            </w:r>
          </w:p>
        </w:tc>
      </w:tr>
      <w:tr w:rsidR="00666A11" w:rsidTr="00666A11">
        <w:tc>
          <w:tcPr>
            <w:tcW w:w="2672" w:type="dxa"/>
            <w:tcBorders>
              <w:top w:val="single" w:sz="6" w:space="0" w:color="000000"/>
              <w:left w:val="single" w:sz="6" w:space="0" w:color="008080"/>
              <w:bottom w:val="nil"/>
              <w:right w:val="nil"/>
            </w:tcBorders>
            <w:shd w:val="solid" w:color="C0C0C0" w:fill="FFFFFF"/>
            <w:hideMark/>
          </w:tcPr>
          <w:p w:rsidR="00666A11" w:rsidRDefault="00666A11">
            <w:pPr>
              <w:rPr>
                <w:rFonts w:ascii="Calibri" w:hAnsi="Calibri"/>
                <w:sz w:val="24"/>
                <w:szCs w:val="24"/>
                <w:lang w:val="pt-BR"/>
              </w:rPr>
            </w:pPr>
            <w:r>
              <w:rPr>
                <w:rFonts w:ascii="Calibri" w:hAnsi="Calibri"/>
                <w:sz w:val="24"/>
                <w:szCs w:val="24"/>
                <w:lang w:val="pt-BR"/>
              </w:rPr>
              <w:t>Planejamento de Testes</w:t>
            </w:r>
          </w:p>
        </w:tc>
        <w:tc>
          <w:tcPr>
            <w:tcW w:w="1497" w:type="dxa"/>
            <w:tcBorders>
              <w:top w:val="single" w:sz="6" w:space="0" w:color="000000"/>
              <w:left w:val="nil"/>
              <w:bottom w:val="nil"/>
              <w:right w:val="nil"/>
            </w:tcBorders>
            <w:shd w:val="solid" w:color="C0C0C0" w:fill="FFFFFF"/>
            <w:hideMark/>
          </w:tcPr>
          <w:p w:rsidR="00666A11" w:rsidRDefault="00666A11" w:rsidP="00666A11">
            <w:pPr>
              <w:jc w:val="right"/>
              <w:rPr>
                <w:rFonts w:ascii="Calibri" w:hAnsi="Calibri"/>
                <w:sz w:val="24"/>
                <w:szCs w:val="24"/>
                <w:lang w:val="pt-BR"/>
              </w:rPr>
            </w:pPr>
            <w:r>
              <w:rPr>
                <w:rFonts w:ascii="Calibri" w:hAnsi="Calibri"/>
                <w:sz w:val="24"/>
                <w:szCs w:val="24"/>
                <w:lang w:val="pt-BR"/>
              </w:rPr>
              <w:t>20/11/2016</w:t>
            </w:r>
          </w:p>
        </w:tc>
        <w:tc>
          <w:tcPr>
            <w:tcW w:w="1497" w:type="dxa"/>
            <w:tcBorders>
              <w:top w:val="single" w:sz="6" w:space="0" w:color="000000"/>
              <w:left w:val="nil"/>
              <w:bottom w:val="nil"/>
              <w:right w:val="single" w:sz="6" w:space="0" w:color="008080"/>
            </w:tcBorders>
            <w:shd w:val="solid" w:color="C0C0C0" w:fill="FFFFFF"/>
            <w:hideMark/>
          </w:tcPr>
          <w:p w:rsidR="00666A11" w:rsidRDefault="00666A11" w:rsidP="00666A11">
            <w:pPr>
              <w:jc w:val="right"/>
              <w:rPr>
                <w:rFonts w:ascii="Calibri" w:hAnsi="Calibri"/>
                <w:sz w:val="24"/>
                <w:szCs w:val="24"/>
                <w:lang w:val="pt-BR"/>
              </w:rPr>
            </w:pPr>
            <w:r>
              <w:rPr>
                <w:rFonts w:ascii="Calibri" w:hAnsi="Calibri"/>
                <w:sz w:val="24"/>
                <w:szCs w:val="24"/>
                <w:lang w:val="pt-BR"/>
              </w:rPr>
              <w:t>22/11/2016</w:t>
            </w:r>
          </w:p>
        </w:tc>
      </w:tr>
      <w:tr w:rsidR="00666A11" w:rsidTr="00666A11">
        <w:tc>
          <w:tcPr>
            <w:tcW w:w="2672" w:type="dxa"/>
            <w:tcBorders>
              <w:top w:val="nil"/>
              <w:left w:val="single" w:sz="6" w:space="0" w:color="008080"/>
              <w:bottom w:val="nil"/>
              <w:right w:val="nil"/>
            </w:tcBorders>
            <w:hideMark/>
          </w:tcPr>
          <w:p w:rsidR="00666A11" w:rsidRDefault="00666A11">
            <w:pPr>
              <w:rPr>
                <w:rFonts w:ascii="Calibri" w:hAnsi="Calibri"/>
                <w:sz w:val="24"/>
                <w:szCs w:val="24"/>
                <w:lang w:val="pt-BR"/>
              </w:rPr>
            </w:pPr>
            <w:r>
              <w:rPr>
                <w:rFonts w:ascii="Calibri" w:hAnsi="Calibri"/>
                <w:sz w:val="24"/>
                <w:szCs w:val="24"/>
                <w:lang w:val="pt-BR"/>
              </w:rPr>
              <w:t>Projetar Testes</w:t>
            </w:r>
          </w:p>
        </w:tc>
        <w:tc>
          <w:tcPr>
            <w:tcW w:w="1497" w:type="dxa"/>
            <w:tcBorders>
              <w:top w:val="nil"/>
              <w:left w:val="nil"/>
              <w:bottom w:val="nil"/>
              <w:right w:val="nil"/>
            </w:tcBorders>
            <w:hideMark/>
          </w:tcPr>
          <w:p w:rsidR="00666A11" w:rsidRDefault="00666A11">
            <w:pPr>
              <w:jc w:val="right"/>
              <w:rPr>
                <w:rFonts w:ascii="Calibri" w:hAnsi="Calibri"/>
                <w:sz w:val="24"/>
                <w:szCs w:val="24"/>
                <w:lang w:val="pt-BR"/>
              </w:rPr>
            </w:pPr>
            <w:r>
              <w:rPr>
                <w:rFonts w:ascii="Calibri" w:hAnsi="Calibri"/>
                <w:sz w:val="24"/>
                <w:szCs w:val="24"/>
                <w:lang w:val="pt-BR"/>
              </w:rPr>
              <w:t>25/11/2016</w:t>
            </w:r>
          </w:p>
        </w:tc>
        <w:tc>
          <w:tcPr>
            <w:tcW w:w="1497" w:type="dxa"/>
            <w:tcBorders>
              <w:top w:val="nil"/>
              <w:left w:val="nil"/>
              <w:bottom w:val="nil"/>
              <w:right w:val="single" w:sz="6" w:space="0" w:color="008080"/>
            </w:tcBorders>
            <w:hideMark/>
          </w:tcPr>
          <w:p w:rsidR="00666A11" w:rsidRDefault="00666A11">
            <w:pPr>
              <w:jc w:val="right"/>
              <w:rPr>
                <w:rFonts w:ascii="Calibri" w:hAnsi="Calibri"/>
                <w:sz w:val="24"/>
                <w:szCs w:val="24"/>
                <w:lang w:val="pt-BR"/>
              </w:rPr>
            </w:pPr>
            <w:r>
              <w:rPr>
                <w:rFonts w:ascii="Calibri" w:hAnsi="Calibri"/>
                <w:sz w:val="24"/>
                <w:szCs w:val="24"/>
                <w:lang w:val="pt-BR"/>
              </w:rPr>
              <w:t>26/11/2016</w:t>
            </w:r>
          </w:p>
        </w:tc>
      </w:tr>
      <w:tr w:rsidR="00666A11" w:rsidTr="00666A11">
        <w:tc>
          <w:tcPr>
            <w:tcW w:w="2672" w:type="dxa"/>
            <w:tcBorders>
              <w:top w:val="nil"/>
              <w:left w:val="single" w:sz="6" w:space="0" w:color="008080"/>
              <w:bottom w:val="nil"/>
              <w:right w:val="nil"/>
            </w:tcBorders>
            <w:shd w:val="solid" w:color="C0C0C0" w:fill="FFFFFF"/>
            <w:hideMark/>
          </w:tcPr>
          <w:p w:rsidR="00666A11" w:rsidRDefault="00666A11">
            <w:pPr>
              <w:rPr>
                <w:rFonts w:ascii="Calibri" w:hAnsi="Calibri"/>
                <w:sz w:val="24"/>
                <w:szCs w:val="24"/>
                <w:lang w:val="pt-BR"/>
              </w:rPr>
            </w:pPr>
            <w:r>
              <w:rPr>
                <w:rFonts w:ascii="Calibri" w:hAnsi="Calibri"/>
                <w:sz w:val="24"/>
                <w:szCs w:val="24"/>
                <w:lang w:val="pt-BR"/>
              </w:rPr>
              <w:t>Implementar Testes</w:t>
            </w:r>
          </w:p>
        </w:tc>
        <w:tc>
          <w:tcPr>
            <w:tcW w:w="1497" w:type="dxa"/>
            <w:tcBorders>
              <w:top w:val="nil"/>
              <w:left w:val="nil"/>
              <w:bottom w:val="nil"/>
              <w:right w:val="nil"/>
            </w:tcBorders>
            <w:shd w:val="solid" w:color="C0C0C0" w:fill="FFFFFF"/>
            <w:hideMark/>
          </w:tcPr>
          <w:p w:rsidR="00666A11" w:rsidRDefault="00666A11">
            <w:pPr>
              <w:jc w:val="right"/>
              <w:rPr>
                <w:rFonts w:ascii="Calibri" w:hAnsi="Calibri"/>
                <w:sz w:val="24"/>
                <w:szCs w:val="24"/>
                <w:lang w:val="pt-BR"/>
              </w:rPr>
            </w:pPr>
            <w:r>
              <w:rPr>
                <w:rFonts w:ascii="Calibri" w:hAnsi="Calibri"/>
                <w:sz w:val="24"/>
                <w:szCs w:val="24"/>
                <w:lang w:val="pt-BR"/>
              </w:rPr>
              <w:t>26/11/2016</w:t>
            </w:r>
          </w:p>
        </w:tc>
        <w:tc>
          <w:tcPr>
            <w:tcW w:w="1497" w:type="dxa"/>
            <w:tcBorders>
              <w:top w:val="nil"/>
              <w:left w:val="nil"/>
              <w:bottom w:val="nil"/>
              <w:right w:val="single" w:sz="6" w:space="0" w:color="008080"/>
            </w:tcBorders>
            <w:shd w:val="solid" w:color="C0C0C0" w:fill="FFFFFF"/>
            <w:hideMark/>
          </w:tcPr>
          <w:p w:rsidR="00666A11" w:rsidRDefault="00666A11">
            <w:pPr>
              <w:jc w:val="right"/>
              <w:rPr>
                <w:rFonts w:ascii="Calibri" w:hAnsi="Calibri"/>
                <w:sz w:val="24"/>
                <w:szCs w:val="24"/>
                <w:lang w:val="pt-BR"/>
              </w:rPr>
            </w:pPr>
            <w:r>
              <w:rPr>
                <w:rFonts w:ascii="Calibri" w:hAnsi="Calibri"/>
                <w:sz w:val="24"/>
                <w:szCs w:val="24"/>
                <w:lang w:val="pt-BR"/>
              </w:rPr>
              <w:t>25/11/2016</w:t>
            </w:r>
          </w:p>
        </w:tc>
      </w:tr>
      <w:tr w:rsidR="00666A11" w:rsidTr="00666A11">
        <w:tc>
          <w:tcPr>
            <w:tcW w:w="2672" w:type="dxa"/>
            <w:tcBorders>
              <w:top w:val="nil"/>
              <w:left w:val="single" w:sz="6" w:space="0" w:color="008080"/>
              <w:bottom w:val="nil"/>
              <w:right w:val="nil"/>
            </w:tcBorders>
            <w:hideMark/>
          </w:tcPr>
          <w:p w:rsidR="00666A11" w:rsidRDefault="00666A11">
            <w:pPr>
              <w:rPr>
                <w:rFonts w:ascii="Calibri" w:hAnsi="Calibri"/>
                <w:sz w:val="24"/>
                <w:szCs w:val="24"/>
                <w:lang w:val="pt-BR"/>
              </w:rPr>
            </w:pPr>
            <w:r>
              <w:rPr>
                <w:rFonts w:ascii="Calibri" w:hAnsi="Calibri"/>
                <w:sz w:val="24"/>
                <w:szCs w:val="24"/>
                <w:lang w:val="pt-BR"/>
              </w:rPr>
              <w:t>Execução de Testes</w:t>
            </w:r>
          </w:p>
        </w:tc>
        <w:tc>
          <w:tcPr>
            <w:tcW w:w="1497" w:type="dxa"/>
            <w:tcBorders>
              <w:top w:val="nil"/>
              <w:left w:val="nil"/>
              <w:bottom w:val="nil"/>
              <w:right w:val="nil"/>
            </w:tcBorders>
            <w:hideMark/>
          </w:tcPr>
          <w:p w:rsidR="00666A11" w:rsidRDefault="00BE1EF5">
            <w:pPr>
              <w:jc w:val="right"/>
              <w:rPr>
                <w:rFonts w:ascii="Calibri" w:hAnsi="Calibri"/>
                <w:sz w:val="24"/>
                <w:szCs w:val="24"/>
                <w:lang w:val="pt-BR"/>
              </w:rPr>
            </w:pPr>
            <w:r>
              <w:rPr>
                <w:rFonts w:ascii="Calibri" w:hAnsi="Calibri"/>
                <w:sz w:val="24"/>
                <w:szCs w:val="24"/>
                <w:lang w:val="pt-BR"/>
              </w:rPr>
              <w:t>05</w:t>
            </w:r>
            <w:r w:rsidR="00666A11">
              <w:rPr>
                <w:rFonts w:ascii="Calibri" w:hAnsi="Calibri"/>
                <w:sz w:val="24"/>
                <w:szCs w:val="24"/>
                <w:lang w:val="pt-BR"/>
              </w:rPr>
              <w:t>/12/2016</w:t>
            </w:r>
          </w:p>
        </w:tc>
        <w:tc>
          <w:tcPr>
            <w:tcW w:w="1497" w:type="dxa"/>
            <w:tcBorders>
              <w:top w:val="nil"/>
              <w:left w:val="nil"/>
              <w:bottom w:val="nil"/>
              <w:right w:val="single" w:sz="6" w:space="0" w:color="008080"/>
            </w:tcBorders>
            <w:hideMark/>
          </w:tcPr>
          <w:p w:rsidR="00666A11" w:rsidRDefault="00BE1EF5">
            <w:pPr>
              <w:jc w:val="right"/>
              <w:rPr>
                <w:rFonts w:ascii="Calibri" w:hAnsi="Calibri"/>
                <w:sz w:val="24"/>
                <w:szCs w:val="24"/>
                <w:lang w:val="pt-BR"/>
              </w:rPr>
            </w:pPr>
            <w:r>
              <w:rPr>
                <w:rFonts w:ascii="Calibri" w:hAnsi="Calibri"/>
                <w:sz w:val="24"/>
                <w:szCs w:val="24"/>
                <w:lang w:val="pt-BR"/>
              </w:rPr>
              <w:t>06</w:t>
            </w:r>
            <w:r w:rsidR="00666A11">
              <w:rPr>
                <w:rFonts w:ascii="Calibri" w:hAnsi="Calibri"/>
                <w:sz w:val="24"/>
                <w:szCs w:val="24"/>
                <w:lang w:val="pt-BR"/>
              </w:rPr>
              <w:t>/12/2016</w:t>
            </w:r>
          </w:p>
        </w:tc>
      </w:tr>
      <w:tr w:rsidR="00666A11" w:rsidTr="00666A11">
        <w:tc>
          <w:tcPr>
            <w:tcW w:w="2672" w:type="dxa"/>
            <w:tcBorders>
              <w:top w:val="nil"/>
              <w:left w:val="single" w:sz="6" w:space="0" w:color="008080"/>
              <w:bottom w:val="single" w:sz="12" w:space="0" w:color="008080"/>
              <w:right w:val="nil"/>
            </w:tcBorders>
            <w:shd w:val="solid" w:color="C0C0C0" w:fill="FFFFFF"/>
            <w:hideMark/>
          </w:tcPr>
          <w:p w:rsidR="00666A11" w:rsidRDefault="00666A11">
            <w:pPr>
              <w:rPr>
                <w:rFonts w:ascii="Calibri" w:hAnsi="Calibri"/>
                <w:sz w:val="24"/>
                <w:szCs w:val="24"/>
                <w:lang w:val="pt-BR"/>
              </w:rPr>
            </w:pPr>
            <w:r>
              <w:rPr>
                <w:rFonts w:ascii="Calibri" w:hAnsi="Calibri"/>
                <w:sz w:val="24"/>
                <w:szCs w:val="24"/>
                <w:lang w:val="pt-BR"/>
              </w:rPr>
              <w:t>Avaliação de Testes</w:t>
            </w:r>
          </w:p>
        </w:tc>
        <w:tc>
          <w:tcPr>
            <w:tcW w:w="1497" w:type="dxa"/>
            <w:tcBorders>
              <w:top w:val="nil"/>
              <w:left w:val="nil"/>
              <w:bottom w:val="single" w:sz="12" w:space="0" w:color="008080"/>
              <w:right w:val="nil"/>
            </w:tcBorders>
            <w:shd w:val="solid" w:color="C0C0C0" w:fill="FFFFFF"/>
            <w:hideMark/>
          </w:tcPr>
          <w:p w:rsidR="00666A11" w:rsidRDefault="00BE1EF5">
            <w:pPr>
              <w:jc w:val="right"/>
              <w:rPr>
                <w:rFonts w:ascii="Calibri" w:hAnsi="Calibri"/>
                <w:sz w:val="24"/>
                <w:szCs w:val="24"/>
                <w:lang w:val="pt-BR"/>
              </w:rPr>
            </w:pPr>
            <w:r>
              <w:rPr>
                <w:rFonts w:ascii="Calibri" w:hAnsi="Calibri"/>
                <w:sz w:val="24"/>
                <w:szCs w:val="24"/>
                <w:lang w:val="pt-BR"/>
              </w:rPr>
              <w:t>06</w:t>
            </w:r>
            <w:r w:rsidR="00666A11">
              <w:rPr>
                <w:rFonts w:ascii="Calibri" w:hAnsi="Calibri"/>
                <w:sz w:val="24"/>
                <w:szCs w:val="24"/>
                <w:lang w:val="pt-BR"/>
              </w:rPr>
              <w:t>/12/2016</w:t>
            </w:r>
          </w:p>
        </w:tc>
        <w:tc>
          <w:tcPr>
            <w:tcW w:w="1497" w:type="dxa"/>
            <w:tcBorders>
              <w:top w:val="nil"/>
              <w:left w:val="nil"/>
              <w:bottom w:val="single" w:sz="12" w:space="0" w:color="008080"/>
              <w:right w:val="single" w:sz="6" w:space="0" w:color="008080"/>
            </w:tcBorders>
            <w:shd w:val="solid" w:color="C0C0C0" w:fill="FFFFFF"/>
            <w:hideMark/>
          </w:tcPr>
          <w:p w:rsidR="00666A11" w:rsidRDefault="00BE1EF5">
            <w:pPr>
              <w:jc w:val="right"/>
              <w:rPr>
                <w:rFonts w:ascii="Calibri" w:hAnsi="Calibri"/>
                <w:sz w:val="24"/>
                <w:szCs w:val="24"/>
                <w:lang w:val="pt-BR"/>
              </w:rPr>
            </w:pPr>
            <w:r>
              <w:rPr>
                <w:rFonts w:ascii="Calibri" w:hAnsi="Calibri"/>
                <w:sz w:val="24"/>
                <w:szCs w:val="24"/>
                <w:lang w:val="pt-BR"/>
              </w:rPr>
              <w:t>06</w:t>
            </w:r>
            <w:r w:rsidR="00666A11">
              <w:rPr>
                <w:rFonts w:ascii="Calibri" w:hAnsi="Calibri"/>
                <w:sz w:val="24"/>
                <w:szCs w:val="24"/>
                <w:lang w:val="pt-BR"/>
              </w:rPr>
              <w:t>/12/2016</w:t>
            </w:r>
          </w:p>
        </w:tc>
      </w:tr>
    </w:tbl>
    <w:p w:rsidR="00666A11" w:rsidRPr="004349A4" w:rsidRDefault="00666A11" w:rsidP="00666A11">
      <w:pPr>
        <w:ind w:left="720"/>
        <w:rPr>
          <w:lang w:val="pt-BR"/>
        </w:rPr>
      </w:pPr>
    </w:p>
    <w:sectPr w:rsidR="00666A11" w:rsidRPr="004349A4" w:rsidSect="001173B8">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D2E" w:rsidRDefault="00346D2E">
      <w:pPr>
        <w:spacing w:line="240" w:lineRule="auto"/>
      </w:pPr>
      <w:r>
        <w:separator/>
      </w:r>
    </w:p>
  </w:endnote>
  <w:endnote w:type="continuationSeparator" w:id="0">
    <w:p w:rsidR="00346D2E" w:rsidRDefault="00346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ms Rmn">
    <w:panose1 w:val="02020603040505020304"/>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AA" w:rsidRDefault="004F24AA">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AA" w:rsidRDefault="004F24A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D2E" w:rsidRDefault="00346D2E">
      <w:pPr>
        <w:spacing w:line="240" w:lineRule="auto"/>
      </w:pPr>
      <w:r>
        <w:separator/>
      </w:r>
    </w:p>
  </w:footnote>
  <w:footnote w:type="continuationSeparator" w:id="0">
    <w:p w:rsidR="00346D2E" w:rsidRDefault="00346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AA" w:rsidRDefault="004F24AA">
    <w:pPr>
      <w:pBdr>
        <w:top w:val="single" w:sz="6" w:space="1" w:color="auto"/>
      </w:pBdr>
    </w:pPr>
  </w:p>
  <w:p w:rsidR="004F24AA" w:rsidRDefault="004F24AA">
    <w:pPr>
      <w:pStyle w:val="Cabealho"/>
    </w:pPr>
  </w:p>
  <w:p w:rsidR="004F24AA" w:rsidRDefault="004F24AA"/>
  <w:p w:rsidR="004F24AA" w:rsidRDefault="004F24A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AA" w:rsidRDefault="004F24AA">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AA" w:rsidRDefault="004F24A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15:restartNumberingAfterBreak="0">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cs="Times New Roman" w:hint="default"/>
        <w:sz w:val="16"/>
      </w:rPr>
    </w:lvl>
  </w:abstractNum>
  <w:abstractNum w:abstractNumId="9" w15:restartNumberingAfterBreak="0">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15" w15:restartNumberingAfterBreak="0">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4A1D"/>
    <w:multiLevelType w:val="multilevel"/>
    <w:tmpl w:val="359045AC"/>
    <w:lvl w:ilvl="0">
      <w:start w:val="1"/>
      <w:numFmt w:val="decimal"/>
      <w:lvlText w:val="%1."/>
      <w:lvlJc w:val="left"/>
      <w:pPr>
        <w:ind w:left="360" w:hanging="360"/>
      </w:pPr>
      <w:rPr>
        <w:rFonts w:cs="Times New Roman" w:hint="default"/>
      </w:rPr>
    </w:lvl>
    <w:lvl w:ilvl="1">
      <w:start w:val="1"/>
      <w:numFmt w:val="decimal"/>
      <w:pStyle w:val="Estilo2"/>
      <w:lvlText w:val="%1.%2."/>
      <w:lvlJc w:val="left"/>
      <w:pPr>
        <w:ind w:left="792" w:hanging="432"/>
      </w:pPr>
      <w:rPr>
        <w:rFonts w:cs="Times New Roman" w:hint="default"/>
      </w:rPr>
    </w:lvl>
    <w:lvl w:ilvl="2">
      <w:start w:val="1"/>
      <w:numFmt w:val="decimal"/>
      <w:pStyle w:val="Estilo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7"/>
  </w:num>
  <w:num w:numId="6">
    <w:abstractNumId w:val="19"/>
  </w:num>
  <w:num w:numId="7">
    <w:abstractNumId w:val="24"/>
  </w:num>
  <w:num w:numId="8">
    <w:abstractNumId w:val="1"/>
  </w:num>
  <w:num w:numId="9">
    <w:abstractNumId w:val="22"/>
  </w:num>
  <w:num w:numId="10">
    <w:abstractNumId w:val="17"/>
  </w:num>
  <w:num w:numId="11">
    <w:abstractNumId w:val="12"/>
  </w:num>
  <w:num w:numId="12">
    <w:abstractNumId w:val="13"/>
  </w:num>
  <w:num w:numId="13">
    <w:abstractNumId w:val="14"/>
  </w:num>
  <w:num w:numId="14">
    <w:abstractNumId w:val="15"/>
  </w:num>
  <w:num w:numId="15">
    <w:abstractNumId w:val="16"/>
  </w:num>
  <w:num w:numId="16">
    <w:abstractNumId w:val="23"/>
  </w:num>
  <w:num w:numId="17">
    <w:abstractNumId w:val="21"/>
  </w:num>
  <w:num w:numId="18">
    <w:abstractNumId w:val="20"/>
  </w:num>
  <w:num w:numId="19">
    <w:abstractNumId w:val="4"/>
  </w:num>
  <w:num w:numId="20">
    <w:abstractNumId w:val="18"/>
  </w:num>
  <w:num w:numId="21">
    <w:abstractNumId w:val="2"/>
  </w:num>
  <w:num w:numId="22">
    <w:abstractNumId w:val="9"/>
  </w:num>
  <w:num w:numId="23">
    <w:abstractNumId w:val="11"/>
  </w:num>
  <w:num w:numId="24">
    <w:abstractNumId w:val="10"/>
  </w:num>
  <w:num w:numId="25">
    <w:abstractNumId w:val="3"/>
  </w:num>
  <w:num w:numId="26">
    <w:abstractNumId w:val="6"/>
  </w:num>
  <w:num w:numId="27">
    <w:abstractNumId w:val="0"/>
  </w:num>
  <w:num w:numId="28">
    <w:abstractNumId w:val="0"/>
  </w:num>
  <w:num w:numId="29">
    <w:abstractNumId w:val="0"/>
  </w:num>
  <w:num w:numId="30">
    <w:abstractNumId w:val="0"/>
  </w:num>
  <w:num w:numId="31">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6374"/>
    <w:rsid w:val="000364D4"/>
    <w:rsid w:val="00065013"/>
    <w:rsid w:val="00084E33"/>
    <w:rsid w:val="0009106A"/>
    <w:rsid w:val="000B0543"/>
    <w:rsid w:val="000B3506"/>
    <w:rsid w:val="000D5A8A"/>
    <w:rsid w:val="000E4ADA"/>
    <w:rsid w:val="0010379D"/>
    <w:rsid w:val="0011596C"/>
    <w:rsid w:val="001173B8"/>
    <w:rsid w:val="00136DAC"/>
    <w:rsid w:val="00162B09"/>
    <w:rsid w:val="0016692A"/>
    <w:rsid w:val="001B0575"/>
    <w:rsid w:val="001B1562"/>
    <w:rsid w:val="001B375D"/>
    <w:rsid w:val="001D4FEF"/>
    <w:rsid w:val="00227DBD"/>
    <w:rsid w:val="002352E8"/>
    <w:rsid w:val="002669DD"/>
    <w:rsid w:val="002732DA"/>
    <w:rsid w:val="00286506"/>
    <w:rsid w:val="002866BC"/>
    <w:rsid w:val="00296374"/>
    <w:rsid w:val="002C32B5"/>
    <w:rsid w:val="003217B3"/>
    <w:rsid w:val="00326745"/>
    <w:rsid w:val="00346D2E"/>
    <w:rsid w:val="0038508A"/>
    <w:rsid w:val="003B027D"/>
    <w:rsid w:val="003C33D9"/>
    <w:rsid w:val="003E4AE3"/>
    <w:rsid w:val="003E64A3"/>
    <w:rsid w:val="004349A4"/>
    <w:rsid w:val="004C151F"/>
    <w:rsid w:val="004D2F42"/>
    <w:rsid w:val="004D48C0"/>
    <w:rsid w:val="004E087F"/>
    <w:rsid w:val="004E2B5B"/>
    <w:rsid w:val="004F24AA"/>
    <w:rsid w:val="004F32C7"/>
    <w:rsid w:val="0052099A"/>
    <w:rsid w:val="00522B1B"/>
    <w:rsid w:val="0054656F"/>
    <w:rsid w:val="005561BF"/>
    <w:rsid w:val="00562868"/>
    <w:rsid w:val="00564F18"/>
    <w:rsid w:val="00592CCF"/>
    <w:rsid w:val="005A2332"/>
    <w:rsid w:val="005E378F"/>
    <w:rsid w:val="005E3F87"/>
    <w:rsid w:val="005F3425"/>
    <w:rsid w:val="00613C2B"/>
    <w:rsid w:val="00666A11"/>
    <w:rsid w:val="00673EF3"/>
    <w:rsid w:val="0067788C"/>
    <w:rsid w:val="0069350B"/>
    <w:rsid w:val="006968C7"/>
    <w:rsid w:val="006A0CFF"/>
    <w:rsid w:val="006D365A"/>
    <w:rsid w:val="00712A27"/>
    <w:rsid w:val="0074521A"/>
    <w:rsid w:val="007879C3"/>
    <w:rsid w:val="007965F7"/>
    <w:rsid w:val="007A38F1"/>
    <w:rsid w:val="007B4680"/>
    <w:rsid w:val="0081191E"/>
    <w:rsid w:val="00812F88"/>
    <w:rsid w:val="00824144"/>
    <w:rsid w:val="00825DD2"/>
    <w:rsid w:val="008319C7"/>
    <w:rsid w:val="008967DA"/>
    <w:rsid w:val="008B4EB7"/>
    <w:rsid w:val="008D289F"/>
    <w:rsid w:val="008E7950"/>
    <w:rsid w:val="008F11E5"/>
    <w:rsid w:val="00915622"/>
    <w:rsid w:val="00924BAC"/>
    <w:rsid w:val="009355E1"/>
    <w:rsid w:val="009960B3"/>
    <w:rsid w:val="009A736C"/>
    <w:rsid w:val="009D3D4F"/>
    <w:rsid w:val="009F2526"/>
    <w:rsid w:val="009F7193"/>
    <w:rsid w:val="00A46269"/>
    <w:rsid w:val="00A540B7"/>
    <w:rsid w:val="00A765A9"/>
    <w:rsid w:val="00AB6223"/>
    <w:rsid w:val="00AD1282"/>
    <w:rsid w:val="00AD4D24"/>
    <w:rsid w:val="00B062B3"/>
    <w:rsid w:val="00B20DA1"/>
    <w:rsid w:val="00B24E78"/>
    <w:rsid w:val="00B50AF8"/>
    <w:rsid w:val="00B7019B"/>
    <w:rsid w:val="00BA3CB6"/>
    <w:rsid w:val="00BB73EC"/>
    <w:rsid w:val="00BC3C52"/>
    <w:rsid w:val="00BD25C5"/>
    <w:rsid w:val="00BD31D2"/>
    <w:rsid w:val="00BE1EF5"/>
    <w:rsid w:val="00C12963"/>
    <w:rsid w:val="00C27925"/>
    <w:rsid w:val="00C46157"/>
    <w:rsid w:val="00C72083"/>
    <w:rsid w:val="00CB23E7"/>
    <w:rsid w:val="00CC411E"/>
    <w:rsid w:val="00CD0E8A"/>
    <w:rsid w:val="00CF1670"/>
    <w:rsid w:val="00CF2D0D"/>
    <w:rsid w:val="00D05117"/>
    <w:rsid w:val="00D06283"/>
    <w:rsid w:val="00D17279"/>
    <w:rsid w:val="00D2657F"/>
    <w:rsid w:val="00D53B58"/>
    <w:rsid w:val="00D769F7"/>
    <w:rsid w:val="00D87C06"/>
    <w:rsid w:val="00DB1351"/>
    <w:rsid w:val="00DC3EE8"/>
    <w:rsid w:val="00E0247F"/>
    <w:rsid w:val="00E43331"/>
    <w:rsid w:val="00E445D7"/>
    <w:rsid w:val="00E61FFE"/>
    <w:rsid w:val="00E911BC"/>
    <w:rsid w:val="00EB108D"/>
    <w:rsid w:val="00EF792B"/>
    <w:rsid w:val="00F26F0E"/>
    <w:rsid w:val="00F378B6"/>
    <w:rsid w:val="00F4479D"/>
    <w:rsid w:val="00F47F03"/>
    <w:rsid w:val="00F51759"/>
    <w:rsid w:val="00F651D2"/>
    <w:rsid w:val="00F81F06"/>
    <w:rsid w:val="00F822A2"/>
    <w:rsid w:val="00F96BCE"/>
    <w:rsid w:val="00FD0B9D"/>
    <w:rsid w:val="00FE3A47"/>
    <w:rsid w:val="00FF1A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13E30"/>
  <w15:docId w15:val="{829F12B4-CF9B-4E01-9D39-D2C5FCAC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06"/>
    <w:pPr>
      <w:widowControl w:val="0"/>
      <w:spacing w:line="240" w:lineRule="atLeast"/>
    </w:pPr>
    <w:rPr>
      <w:lang w:val="en-US" w:eastAsia="en-US"/>
    </w:rPr>
  </w:style>
  <w:style w:type="paragraph" w:styleId="Ttulo1">
    <w:name w:val="heading 1"/>
    <w:basedOn w:val="Normal"/>
    <w:next w:val="Normal"/>
    <w:link w:val="Ttulo1Char"/>
    <w:uiPriority w:val="99"/>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link w:val="Ttulo2Char"/>
    <w:uiPriority w:val="99"/>
    <w:qFormat/>
    <w:rsid w:val="00286506"/>
    <w:pPr>
      <w:numPr>
        <w:ilvl w:val="1"/>
      </w:numPr>
      <w:outlineLvl w:val="1"/>
    </w:pPr>
    <w:rPr>
      <w:sz w:val="20"/>
    </w:rPr>
  </w:style>
  <w:style w:type="paragraph" w:styleId="Ttulo3">
    <w:name w:val="heading 3"/>
    <w:basedOn w:val="Ttulo1"/>
    <w:next w:val="Normal"/>
    <w:link w:val="Ttulo3Char"/>
    <w:uiPriority w:val="99"/>
    <w:qFormat/>
    <w:rsid w:val="00286506"/>
    <w:pPr>
      <w:numPr>
        <w:ilvl w:val="2"/>
      </w:numPr>
      <w:outlineLvl w:val="2"/>
    </w:pPr>
    <w:rPr>
      <w:b w:val="0"/>
      <w:i/>
      <w:sz w:val="20"/>
    </w:rPr>
  </w:style>
  <w:style w:type="paragraph" w:styleId="Ttulo4">
    <w:name w:val="heading 4"/>
    <w:basedOn w:val="Ttulo1"/>
    <w:next w:val="Normal"/>
    <w:link w:val="Ttulo4Char"/>
    <w:uiPriority w:val="99"/>
    <w:qFormat/>
    <w:rsid w:val="00286506"/>
    <w:pPr>
      <w:numPr>
        <w:ilvl w:val="3"/>
      </w:numPr>
      <w:outlineLvl w:val="3"/>
    </w:pPr>
    <w:rPr>
      <w:b w:val="0"/>
      <w:sz w:val="20"/>
    </w:rPr>
  </w:style>
  <w:style w:type="paragraph" w:styleId="Ttulo5">
    <w:name w:val="heading 5"/>
    <w:basedOn w:val="Normal"/>
    <w:next w:val="Normal"/>
    <w:link w:val="Ttulo5Char"/>
    <w:uiPriority w:val="99"/>
    <w:qFormat/>
    <w:rsid w:val="00286506"/>
    <w:pPr>
      <w:numPr>
        <w:ilvl w:val="4"/>
        <w:numId w:val="3"/>
      </w:numPr>
      <w:spacing w:before="240" w:after="60"/>
      <w:outlineLvl w:val="4"/>
    </w:pPr>
    <w:rPr>
      <w:sz w:val="22"/>
    </w:rPr>
  </w:style>
  <w:style w:type="paragraph" w:styleId="Ttulo6">
    <w:name w:val="heading 6"/>
    <w:basedOn w:val="Normal"/>
    <w:next w:val="Normal"/>
    <w:link w:val="Ttulo6Char"/>
    <w:uiPriority w:val="99"/>
    <w:qFormat/>
    <w:rsid w:val="00286506"/>
    <w:pPr>
      <w:numPr>
        <w:ilvl w:val="5"/>
        <w:numId w:val="3"/>
      </w:numPr>
      <w:spacing w:before="240" w:after="60"/>
      <w:outlineLvl w:val="5"/>
    </w:pPr>
    <w:rPr>
      <w:i/>
      <w:sz w:val="22"/>
    </w:rPr>
  </w:style>
  <w:style w:type="paragraph" w:styleId="Ttulo7">
    <w:name w:val="heading 7"/>
    <w:basedOn w:val="Normal"/>
    <w:next w:val="Normal"/>
    <w:link w:val="Ttulo7Char"/>
    <w:uiPriority w:val="99"/>
    <w:qFormat/>
    <w:rsid w:val="00286506"/>
    <w:pPr>
      <w:numPr>
        <w:ilvl w:val="6"/>
        <w:numId w:val="3"/>
      </w:numPr>
      <w:spacing w:before="240" w:after="60"/>
      <w:outlineLvl w:val="6"/>
    </w:pPr>
  </w:style>
  <w:style w:type="paragraph" w:styleId="Ttulo8">
    <w:name w:val="heading 8"/>
    <w:basedOn w:val="Normal"/>
    <w:next w:val="Normal"/>
    <w:link w:val="Ttulo8Char"/>
    <w:uiPriority w:val="99"/>
    <w:qFormat/>
    <w:rsid w:val="00286506"/>
    <w:pPr>
      <w:numPr>
        <w:ilvl w:val="7"/>
        <w:numId w:val="3"/>
      </w:numPr>
      <w:spacing w:before="240" w:after="60"/>
      <w:outlineLvl w:val="7"/>
    </w:pPr>
    <w:rPr>
      <w:i/>
    </w:rPr>
  </w:style>
  <w:style w:type="paragraph" w:styleId="Ttulo9">
    <w:name w:val="heading 9"/>
    <w:basedOn w:val="Normal"/>
    <w:next w:val="Normal"/>
    <w:link w:val="Ttulo9Char"/>
    <w:uiPriority w:val="99"/>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Pr>
      <w:rFonts w:ascii="Cambria" w:hAnsi="Cambria" w:cs="Times New Roman"/>
      <w:b/>
      <w:bCs/>
      <w:kern w:val="32"/>
      <w:sz w:val="32"/>
      <w:szCs w:val="32"/>
      <w:lang w:val="en-US" w:eastAsia="en-US"/>
    </w:rPr>
  </w:style>
  <w:style w:type="character" w:customStyle="1" w:styleId="Ttulo2Char">
    <w:name w:val="Título 2 Char"/>
    <w:link w:val="Ttulo2"/>
    <w:uiPriority w:val="99"/>
    <w:semiHidden/>
    <w:locked/>
    <w:rPr>
      <w:rFonts w:ascii="Cambria" w:hAnsi="Cambria" w:cs="Times New Roman"/>
      <w:b/>
      <w:bCs/>
      <w:i/>
      <w:iCs/>
      <w:sz w:val="28"/>
      <w:szCs w:val="28"/>
      <w:lang w:val="en-US" w:eastAsia="en-US"/>
    </w:rPr>
  </w:style>
  <w:style w:type="character" w:customStyle="1" w:styleId="Ttulo3Char">
    <w:name w:val="Título 3 Char"/>
    <w:link w:val="Ttulo3"/>
    <w:uiPriority w:val="99"/>
    <w:semiHidden/>
    <w:locked/>
    <w:rPr>
      <w:rFonts w:ascii="Cambria" w:hAnsi="Cambria" w:cs="Times New Roman"/>
      <w:b/>
      <w:bCs/>
      <w:sz w:val="26"/>
      <w:szCs w:val="26"/>
      <w:lang w:val="en-US" w:eastAsia="en-US"/>
    </w:rPr>
  </w:style>
  <w:style w:type="character" w:customStyle="1" w:styleId="Ttulo4Char">
    <w:name w:val="Título 4 Char"/>
    <w:link w:val="Ttulo4"/>
    <w:uiPriority w:val="99"/>
    <w:semiHidden/>
    <w:locked/>
    <w:rPr>
      <w:rFonts w:ascii="Calibri" w:hAnsi="Calibri" w:cs="Times New Roman"/>
      <w:b/>
      <w:bCs/>
      <w:sz w:val="28"/>
      <w:szCs w:val="28"/>
      <w:lang w:val="en-US" w:eastAsia="en-US"/>
    </w:rPr>
  </w:style>
  <w:style w:type="character" w:customStyle="1" w:styleId="Ttulo5Char">
    <w:name w:val="Título 5 Char"/>
    <w:link w:val="Ttulo5"/>
    <w:uiPriority w:val="99"/>
    <w:semiHidden/>
    <w:locked/>
    <w:rPr>
      <w:rFonts w:ascii="Calibri" w:hAnsi="Calibri" w:cs="Times New Roman"/>
      <w:b/>
      <w:bCs/>
      <w:i/>
      <w:iCs/>
      <w:sz w:val="26"/>
      <w:szCs w:val="26"/>
      <w:lang w:val="en-US" w:eastAsia="en-US"/>
    </w:rPr>
  </w:style>
  <w:style w:type="character" w:customStyle="1" w:styleId="Ttulo6Char">
    <w:name w:val="Título 6 Char"/>
    <w:link w:val="Ttulo6"/>
    <w:uiPriority w:val="99"/>
    <w:semiHidden/>
    <w:locked/>
    <w:rPr>
      <w:rFonts w:ascii="Calibri" w:hAnsi="Calibri" w:cs="Times New Roman"/>
      <w:b/>
      <w:bCs/>
      <w:lang w:val="en-US" w:eastAsia="en-US"/>
    </w:rPr>
  </w:style>
  <w:style w:type="character" w:customStyle="1" w:styleId="Ttulo7Char">
    <w:name w:val="Título 7 Char"/>
    <w:link w:val="Ttulo7"/>
    <w:uiPriority w:val="99"/>
    <w:semiHidden/>
    <w:locked/>
    <w:rPr>
      <w:rFonts w:ascii="Calibri" w:hAnsi="Calibri" w:cs="Times New Roman"/>
      <w:sz w:val="24"/>
      <w:szCs w:val="24"/>
      <w:lang w:val="en-US" w:eastAsia="en-US"/>
    </w:rPr>
  </w:style>
  <w:style w:type="character" w:customStyle="1" w:styleId="Ttulo8Char">
    <w:name w:val="Título 8 Char"/>
    <w:link w:val="Ttulo8"/>
    <w:uiPriority w:val="99"/>
    <w:semiHidden/>
    <w:locked/>
    <w:rPr>
      <w:rFonts w:ascii="Calibri" w:hAnsi="Calibri" w:cs="Times New Roman"/>
      <w:i/>
      <w:iCs/>
      <w:sz w:val="24"/>
      <w:szCs w:val="24"/>
      <w:lang w:val="en-US" w:eastAsia="en-US"/>
    </w:rPr>
  </w:style>
  <w:style w:type="character" w:customStyle="1" w:styleId="Ttulo9Char">
    <w:name w:val="Título 9 Char"/>
    <w:link w:val="Ttulo9"/>
    <w:uiPriority w:val="99"/>
    <w:semiHidden/>
    <w:locked/>
    <w:rPr>
      <w:rFonts w:ascii="Cambria" w:hAnsi="Cambria" w:cs="Times New Roman"/>
      <w:lang w:val="en-US" w:eastAsia="en-US"/>
    </w:rPr>
  </w:style>
  <w:style w:type="paragraph" w:customStyle="1" w:styleId="Paragraph2">
    <w:name w:val="Paragraph2"/>
    <w:basedOn w:val="Normal"/>
    <w:uiPriority w:val="99"/>
    <w:rsid w:val="00286506"/>
    <w:pPr>
      <w:spacing w:before="80"/>
      <w:ind w:left="720"/>
      <w:jc w:val="both"/>
    </w:pPr>
    <w:rPr>
      <w:color w:val="000000"/>
      <w:lang w:val="en-AU"/>
    </w:rPr>
  </w:style>
  <w:style w:type="paragraph" w:styleId="Ttulo">
    <w:name w:val="Title"/>
    <w:basedOn w:val="Normal"/>
    <w:next w:val="Normal"/>
    <w:link w:val="TtuloChar"/>
    <w:uiPriority w:val="99"/>
    <w:qFormat/>
    <w:rsid w:val="00286506"/>
    <w:pPr>
      <w:spacing w:line="240" w:lineRule="auto"/>
      <w:jc w:val="center"/>
    </w:pPr>
    <w:rPr>
      <w:rFonts w:ascii="Arial" w:hAnsi="Arial"/>
      <w:b/>
      <w:sz w:val="36"/>
    </w:rPr>
  </w:style>
  <w:style w:type="character" w:customStyle="1" w:styleId="TtuloChar">
    <w:name w:val="Título Char"/>
    <w:link w:val="Ttulo"/>
    <w:uiPriority w:val="99"/>
    <w:locked/>
    <w:rPr>
      <w:rFonts w:ascii="Cambria" w:hAnsi="Cambria" w:cs="Times New Roman"/>
      <w:b/>
      <w:bCs/>
      <w:kern w:val="28"/>
      <w:sz w:val="32"/>
      <w:szCs w:val="32"/>
      <w:lang w:val="en-US" w:eastAsia="en-US"/>
    </w:rPr>
  </w:style>
  <w:style w:type="paragraph" w:styleId="Subttulo">
    <w:name w:val="Subtitle"/>
    <w:basedOn w:val="Normal"/>
    <w:link w:val="SubttuloChar"/>
    <w:uiPriority w:val="99"/>
    <w:qFormat/>
    <w:rsid w:val="00286506"/>
    <w:pPr>
      <w:spacing w:after="60"/>
      <w:jc w:val="center"/>
    </w:pPr>
    <w:rPr>
      <w:rFonts w:ascii="Arial" w:hAnsi="Arial"/>
      <w:i/>
      <w:sz w:val="36"/>
      <w:lang w:val="en-AU"/>
    </w:rPr>
  </w:style>
  <w:style w:type="character" w:customStyle="1" w:styleId="SubttuloChar">
    <w:name w:val="Subtítulo Char"/>
    <w:link w:val="Subttulo"/>
    <w:uiPriority w:val="99"/>
    <w:locked/>
    <w:rPr>
      <w:rFonts w:ascii="Cambria" w:hAnsi="Cambria" w:cs="Times New Roman"/>
      <w:sz w:val="24"/>
      <w:szCs w:val="24"/>
      <w:lang w:val="en-US" w:eastAsia="en-US"/>
    </w:rPr>
  </w:style>
  <w:style w:type="paragraph" w:styleId="Recuonormal">
    <w:name w:val="Normal Indent"/>
    <w:basedOn w:val="Normal"/>
    <w:uiPriority w:val="99"/>
    <w:semiHidden/>
    <w:rsid w:val="00286506"/>
    <w:pPr>
      <w:ind w:left="900" w:hanging="900"/>
    </w:pPr>
  </w:style>
  <w:style w:type="paragraph" w:styleId="Sumrio1">
    <w:name w:val="toc 1"/>
    <w:basedOn w:val="Normal"/>
    <w:next w:val="Normal"/>
    <w:uiPriority w:val="99"/>
    <w:rsid w:val="00286506"/>
    <w:pPr>
      <w:spacing w:before="120" w:after="120"/>
    </w:pPr>
    <w:rPr>
      <w:b/>
      <w:caps/>
    </w:rPr>
  </w:style>
  <w:style w:type="paragraph" w:styleId="Sumrio2">
    <w:name w:val="toc 2"/>
    <w:basedOn w:val="Normal"/>
    <w:next w:val="Normal"/>
    <w:uiPriority w:val="99"/>
    <w:rsid w:val="00286506"/>
    <w:pPr>
      <w:ind w:left="200"/>
    </w:pPr>
    <w:rPr>
      <w:smallCaps/>
    </w:rPr>
  </w:style>
  <w:style w:type="paragraph" w:styleId="Sumrio3">
    <w:name w:val="toc 3"/>
    <w:basedOn w:val="Normal"/>
    <w:next w:val="Normal"/>
    <w:uiPriority w:val="99"/>
    <w:rsid w:val="00286506"/>
    <w:pPr>
      <w:ind w:left="400"/>
    </w:pPr>
    <w:rPr>
      <w:i/>
    </w:rPr>
  </w:style>
  <w:style w:type="paragraph" w:styleId="Cabealho">
    <w:name w:val="header"/>
    <w:basedOn w:val="Normal"/>
    <w:link w:val="CabealhoChar"/>
    <w:uiPriority w:val="99"/>
    <w:rsid w:val="00286506"/>
    <w:pPr>
      <w:tabs>
        <w:tab w:val="center" w:pos="4320"/>
        <w:tab w:val="right" w:pos="8640"/>
      </w:tabs>
    </w:pPr>
  </w:style>
  <w:style w:type="character" w:customStyle="1" w:styleId="CabealhoChar">
    <w:name w:val="Cabeçalho Char"/>
    <w:link w:val="Cabealho"/>
    <w:uiPriority w:val="99"/>
    <w:semiHidden/>
    <w:locked/>
    <w:rPr>
      <w:rFonts w:cs="Times New Roman"/>
      <w:sz w:val="20"/>
      <w:szCs w:val="20"/>
      <w:lang w:val="en-US" w:eastAsia="en-US"/>
    </w:rPr>
  </w:style>
  <w:style w:type="paragraph" w:styleId="Rodap">
    <w:name w:val="footer"/>
    <w:basedOn w:val="Normal"/>
    <w:link w:val="RodapChar"/>
    <w:uiPriority w:val="99"/>
    <w:semiHidden/>
    <w:rsid w:val="00286506"/>
    <w:pPr>
      <w:tabs>
        <w:tab w:val="center" w:pos="4320"/>
        <w:tab w:val="right" w:pos="8640"/>
      </w:tabs>
    </w:pPr>
  </w:style>
  <w:style w:type="character" w:customStyle="1" w:styleId="RodapChar">
    <w:name w:val="Rodapé Char"/>
    <w:link w:val="Rodap"/>
    <w:uiPriority w:val="99"/>
    <w:semiHidden/>
    <w:locked/>
    <w:rPr>
      <w:rFonts w:cs="Times New Roman"/>
      <w:sz w:val="20"/>
      <w:szCs w:val="20"/>
      <w:lang w:val="en-US" w:eastAsia="en-US"/>
    </w:rPr>
  </w:style>
  <w:style w:type="character" w:styleId="Nmerodepgina">
    <w:name w:val="page number"/>
    <w:uiPriority w:val="99"/>
    <w:semiHidden/>
    <w:rsid w:val="00286506"/>
    <w:rPr>
      <w:rFonts w:cs="Times New Roman"/>
    </w:rPr>
  </w:style>
  <w:style w:type="paragraph" w:customStyle="1" w:styleId="Bullet1">
    <w:name w:val="Bullet1"/>
    <w:basedOn w:val="Normal"/>
    <w:uiPriority w:val="99"/>
    <w:rsid w:val="00286506"/>
    <w:pPr>
      <w:ind w:left="720" w:hanging="432"/>
    </w:pPr>
  </w:style>
  <w:style w:type="paragraph" w:customStyle="1" w:styleId="Bullet2">
    <w:name w:val="Bullet2"/>
    <w:basedOn w:val="Normal"/>
    <w:uiPriority w:val="99"/>
    <w:rsid w:val="00286506"/>
    <w:pPr>
      <w:ind w:left="1440" w:hanging="360"/>
    </w:pPr>
    <w:rPr>
      <w:color w:val="000080"/>
    </w:rPr>
  </w:style>
  <w:style w:type="paragraph" w:customStyle="1" w:styleId="Tabletext">
    <w:name w:val="Tabletext"/>
    <w:basedOn w:val="Normal"/>
    <w:uiPriority w:val="99"/>
    <w:rsid w:val="00286506"/>
    <w:pPr>
      <w:keepLines/>
      <w:spacing w:after="120"/>
    </w:pPr>
  </w:style>
  <w:style w:type="paragraph" w:styleId="Corpodetexto">
    <w:name w:val="Body Text"/>
    <w:basedOn w:val="Normal"/>
    <w:link w:val="CorpodetextoChar"/>
    <w:rsid w:val="00286506"/>
    <w:pPr>
      <w:keepLines/>
      <w:spacing w:after="120"/>
      <w:ind w:left="720"/>
    </w:pPr>
  </w:style>
  <w:style w:type="character" w:customStyle="1" w:styleId="CorpodetextoChar">
    <w:name w:val="Corpo de texto Char"/>
    <w:link w:val="Corpodetexto"/>
    <w:locked/>
    <w:rsid w:val="00A765A9"/>
    <w:rPr>
      <w:rFonts w:cs="Times New Roman"/>
    </w:rPr>
  </w:style>
  <w:style w:type="paragraph" w:styleId="MapadoDocumento">
    <w:name w:val="Document Map"/>
    <w:basedOn w:val="Normal"/>
    <w:link w:val="MapadoDocumentoChar"/>
    <w:uiPriority w:val="99"/>
    <w:semiHidden/>
    <w:rsid w:val="00286506"/>
    <w:pPr>
      <w:shd w:val="clear" w:color="auto" w:fill="000080"/>
    </w:pPr>
    <w:rPr>
      <w:rFonts w:ascii="Tahoma" w:hAnsi="Tahoma"/>
    </w:rPr>
  </w:style>
  <w:style w:type="character" w:customStyle="1" w:styleId="MapadoDocumentoChar">
    <w:name w:val="Mapa do Documento Char"/>
    <w:link w:val="MapadoDocumento"/>
    <w:uiPriority w:val="99"/>
    <w:semiHidden/>
    <w:locked/>
    <w:rPr>
      <w:rFonts w:cs="Times New Roman"/>
      <w:sz w:val="2"/>
      <w:lang w:val="en-US" w:eastAsia="en-US"/>
    </w:rPr>
  </w:style>
  <w:style w:type="character" w:styleId="Refdenotaderodap">
    <w:name w:val="footnote reference"/>
    <w:uiPriority w:val="99"/>
    <w:semiHidden/>
    <w:rsid w:val="00286506"/>
    <w:rPr>
      <w:rFonts w:cs="Times New Roman"/>
      <w:sz w:val="20"/>
      <w:vertAlign w:val="superscript"/>
    </w:rPr>
  </w:style>
  <w:style w:type="paragraph" w:styleId="Textodenotaderodap">
    <w:name w:val="footnote text"/>
    <w:basedOn w:val="Normal"/>
    <w:link w:val="TextodenotaderodapChar"/>
    <w:uiPriority w:val="99"/>
    <w:semiHidden/>
    <w:rsid w:val="00286506"/>
    <w:pPr>
      <w:keepNext/>
      <w:keepLines/>
      <w:pBdr>
        <w:bottom w:val="single" w:sz="6" w:space="0" w:color="000000"/>
      </w:pBdr>
      <w:spacing w:before="40" w:after="40"/>
      <w:ind w:left="360" w:hanging="360"/>
    </w:pPr>
    <w:rPr>
      <w:rFonts w:ascii="Helvetica" w:hAnsi="Helvetica"/>
      <w:sz w:val="16"/>
    </w:rPr>
  </w:style>
  <w:style w:type="character" w:customStyle="1" w:styleId="TextodenotaderodapChar">
    <w:name w:val="Texto de nota de rodapé Char"/>
    <w:link w:val="Textodenotaderodap"/>
    <w:uiPriority w:val="99"/>
    <w:semiHidden/>
    <w:locked/>
    <w:rPr>
      <w:rFonts w:cs="Times New Roman"/>
      <w:sz w:val="20"/>
      <w:szCs w:val="20"/>
      <w:lang w:val="en-US" w:eastAsia="en-US"/>
    </w:rPr>
  </w:style>
  <w:style w:type="paragraph" w:customStyle="1" w:styleId="MainTitle">
    <w:name w:val="Main Title"/>
    <w:basedOn w:val="Normal"/>
    <w:uiPriority w:val="99"/>
    <w:rsid w:val="00286506"/>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86506"/>
    <w:pPr>
      <w:spacing w:before="80" w:line="240" w:lineRule="auto"/>
      <w:jc w:val="both"/>
    </w:pPr>
  </w:style>
  <w:style w:type="paragraph" w:customStyle="1" w:styleId="Paragraph3">
    <w:name w:val="Paragraph3"/>
    <w:basedOn w:val="Normal"/>
    <w:uiPriority w:val="99"/>
    <w:rsid w:val="00286506"/>
    <w:pPr>
      <w:spacing w:before="80" w:line="240" w:lineRule="auto"/>
      <w:ind w:left="1530"/>
      <w:jc w:val="both"/>
    </w:pPr>
  </w:style>
  <w:style w:type="paragraph" w:customStyle="1" w:styleId="Paragraph4">
    <w:name w:val="Paragraph4"/>
    <w:basedOn w:val="Normal"/>
    <w:uiPriority w:val="99"/>
    <w:rsid w:val="00286506"/>
    <w:pPr>
      <w:spacing w:before="80" w:line="240" w:lineRule="auto"/>
      <w:ind w:left="2250"/>
      <w:jc w:val="both"/>
    </w:pPr>
  </w:style>
  <w:style w:type="paragraph" w:styleId="Sumrio4">
    <w:name w:val="toc 4"/>
    <w:basedOn w:val="Normal"/>
    <w:next w:val="Normal"/>
    <w:uiPriority w:val="99"/>
    <w:semiHidden/>
    <w:rsid w:val="00286506"/>
    <w:pPr>
      <w:ind w:left="600"/>
    </w:pPr>
    <w:rPr>
      <w:sz w:val="18"/>
    </w:rPr>
  </w:style>
  <w:style w:type="paragraph" w:styleId="Sumrio5">
    <w:name w:val="toc 5"/>
    <w:basedOn w:val="Normal"/>
    <w:next w:val="Normal"/>
    <w:uiPriority w:val="99"/>
    <w:semiHidden/>
    <w:rsid w:val="00286506"/>
    <w:pPr>
      <w:ind w:left="800"/>
    </w:pPr>
    <w:rPr>
      <w:sz w:val="18"/>
    </w:rPr>
  </w:style>
  <w:style w:type="paragraph" w:styleId="Sumrio6">
    <w:name w:val="toc 6"/>
    <w:basedOn w:val="Normal"/>
    <w:next w:val="Normal"/>
    <w:uiPriority w:val="99"/>
    <w:semiHidden/>
    <w:rsid w:val="00286506"/>
    <w:pPr>
      <w:ind w:left="1000"/>
    </w:pPr>
    <w:rPr>
      <w:sz w:val="18"/>
    </w:rPr>
  </w:style>
  <w:style w:type="paragraph" w:styleId="Sumrio7">
    <w:name w:val="toc 7"/>
    <w:basedOn w:val="Normal"/>
    <w:next w:val="Normal"/>
    <w:uiPriority w:val="99"/>
    <w:semiHidden/>
    <w:rsid w:val="00286506"/>
    <w:pPr>
      <w:ind w:left="1200"/>
    </w:pPr>
    <w:rPr>
      <w:sz w:val="18"/>
    </w:rPr>
  </w:style>
  <w:style w:type="paragraph" w:styleId="Sumrio8">
    <w:name w:val="toc 8"/>
    <w:basedOn w:val="Normal"/>
    <w:next w:val="Normal"/>
    <w:uiPriority w:val="99"/>
    <w:semiHidden/>
    <w:rsid w:val="00286506"/>
    <w:pPr>
      <w:ind w:left="1400"/>
    </w:pPr>
    <w:rPr>
      <w:sz w:val="18"/>
    </w:rPr>
  </w:style>
  <w:style w:type="paragraph" w:styleId="Sumrio9">
    <w:name w:val="toc 9"/>
    <w:basedOn w:val="Normal"/>
    <w:next w:val="Normal"/>
    <w:uiPriority w:val="99"/>
    <w:semiHidden/>
    <w:rsid w:val="00286506"/>
    <w:pPr>
      <w:ind w:left="1600"/>
    </w:pPr>
    <w:rPr>
      <w:sz w:val="18"/>
    </w:rPr>
  </w:style>
  <w:style w:type="paragraph" w:styleId="Corpodetexto2">
    <w:name w:val="Body Text 2"/>
    <w:basedOn w:val="Normal"/>
    <w:link w:val="Corpodetexto2Char"/>
    <w:uiPriority w:val="99"/>
    <w:semiHidden/>
    <w:rsid w:val="00286506"/>
    <w:rPr>
      <w:i/>
      <w:color w:val="0000FF"/>
    </w:rPr>
  </w:style>
  <w:style w:type="character" w:customStyle="1" w:styleId="Corpodetexto2Char">
    <w:name w:val="Corpo de texto 2 Char"/>
    <w:link w:val="Corpodetexto2"/>
    <w:uiPriority w:val="99"/>
    <w:semiHidden/>
    <w:locked/>
    <w:rPr>
      <w:rFonts w:cs="Times New Roman"/>
      <w:sz w:val="20"/>
      <w:szCs w:val="20"/>
      <w:lang w:val="en-US" w:eastAsia="en-US"/>
    </w:rPr>
  </w:style>
  <w:style w:type="paragraph" w:styleId="Recuodecorpodetexto">
    <w:name w:val="Body Text Indent"/>
    <w:basedOn w:val="Normal"/>
    <w:link w:val="RecuodecorpodetextoChar"/>
    <w:uiPriority w:val="99"/>
    <w:semiHidden/>
    <w:rsid w:val="00286506"/>
    <w:pPr>
      <w:ind w:left="720"/>
    </w:pPr>
    <w:rPr>
      <w:i/>
      <w:color w:val="0000FF"/>
      <w:u w:val="single"/>
    </w:rPr>
  </w:style>
  <w:style w:type="character" w:customStyle="1" w:styleId="RecuodecorpodetextoChar">
    <w:name w:val="Recuo de corpo de texto Char"/>
    <w:link w:val="Recuodecorpodetexto"/>
    <w:uiPriority w:val="99"/>
    <w:semiHidden/>
    <w:locked/>
    <w:rPr>
      <w:rFonts w:cs="Times New Roman"/>
      <w:sz w:val="20"/>
      <w:szCs w:val="20"/>
      <w:lang w:val="en-US" w:eastAsia="en-US"/>
    </w:rPr>
  </w:style>
  <w:style w:type="paragraph" w:customStyle="1" w:styleId="Body">
    <w:name w:val="Body"/>
    <w:basedOn w:val="Normal"/>
    <w:uiPriority w:val="99"/>
    <w:rsid w:val="00286506"/>
    <w:pPr>
      <w:widowControl/>
      <w:spacing w:before="120" w:line="240" w:lineRule="auto"/>
      <w:jc w:val="both"/>
    </w:pPr>
    <w:rPr>
      <w:rFonts w:ascii="Book Antiqua" w:hAnsi="Book Antiqua"/>
    </w:rPr>
  </w:style>
  <w:style w:type="paragraph" w:customStyle="1" w:styleId="Bullet">
    <w:name w:val="Bullet"/>
    <w:basedOn w:val="Normal"/>
    <w:uiPriority w:val="99"/>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uiPriority w:val="99"/>
    <w:rsid w:val="00286506"/>
    <w:pPr>
      <w:tabs>
        <w:tab w:val="left" w:pos="381"/>
      </w:tabs>
      <w:spacing w:after="120"/>
      <w:ind w:left="381"/>
    </w:pPr>
    <w:rPr>
      <w:iCs/>
      <w:color w:val="0000FF"/>
      <w:lang w:val="en-GB"/>
    </w:rPr>
  </w:style>
  <w:style w:type="character" w:styleId="Hyperlink">
    <w:name w:val="Hyperlink"/>
    <w:uiPriority w:val="99"/>
    <w:semiHidden/>
    <w:rsid w:val="00286506"/>
    <w:rPr>
      <w:rFonts w:cs="Times New Roman"/>
      <w:color w:val="0000FF"/>
      <w:u w:val="single"/>
    </w:rPr>
  </w:style>
  <w:style w:type="paragraph" w:customStyle="1" w:styleId="Subttulo1">
    <w:name w:val="Subtítulo1"/>
    <w:basedOn w:val="Ttulo"/>
    <w:uiPriority w:val="99"/>
    <w:rsid w:val="00286506"/>
    <w:pPr>
      <w:widowControl/>
    </w:pPr>
    <w:rPr>
      <w:rFonts w:ascii="Times New Roman" w:hAnsi="Times New Roman"/>
      <w:sz w:val="24"/>
    </w:rPr>
  </w:style>
  <w:style w:type="paragraph" w:customStyle="1" w:styleId="RevisionHist">
    <w:name w:val="RevisionHist"/>
    <w:basedOn w:val="Normal"/>
    <w:uiPriority w:val="99"/>
    <w:rsid w:val="00286506"/>
    <w:pPr>
      <w:widowControl/>
      <w:spacing w:line="240" w:lineRule="auto"/>
    </w:pPr>
  </w:style>
  <w:style w:type="paragraph" w:styleId="Data">
    <w:name w:val="Date"/>
    <w:basedOn w:val="Normal"/>
    <w:link w:val="DataChar"/>
    <w:uiPriority w:val="99"/>
    <w:semiHidden/>
    <w:rsid w:val="00286506"/>
    <w:pPr>
      <w:widowControl/>
      <w:spacing w:line="240" w:lineRule="auto"/>
    </w:pPr>
  </w:style>
  <w:style w:type="character" w:customStyle="1" w:styleId="DataChar">
    <w:name w:val="Data Char"/>
    <w:link w:val="Data"/>
    <w:uiPriority w:val="99"/>
    <w:semiHidden/>
    <w:locked/>
    <w:rPr>
      <w:rFonts w:cs="Times New Roman"/>
      <w:sz w:val="20"/>
      <w:szCs w:val="20"/>
      <w:lang w:val="en-US" w:eastAsia="en-US"/>
    </w:rPr>
  </w:style>
  <w:style w:type="paragraph" w:customStyle="1" w:styleId="Hierarchy">
    <w:name w:val="Hierarchy"/>
    <w:basedOn w:val="Normal"/>
    <w:uiPriority w:val="99"/>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uiPriority w:val="99"/>
    <w:rsid w:val="00286506"/>
    <w:pPr>
      <w:keepLines/>
      <w:spacing w:after="120" w:line="220" w:lineRule="atLeast"/>
    </w:pPr>
    <w:rPr>
      <w:lang w:val="en-GB" w:eastAsia="en-US"/>
    </w:rPr>
  </w:style>
  <w:style w:type="character" w:styleId="Refdecomentrio">
    <w:name w:val="annotation reference"/>
    <w:uiPriority w:val="99"/>
    <w:semiHidden/>
    <w:rsid w:val="00286506"/>
    <w:rPr>
      <w:rFonts w:cs="Times New Roman"/>
      <w:sz w:val="16"/>
    </w:rPr>
  </w:style>
  <w:style w:type="paragraph" w:styleId="Textodecomentrio">
    <w:name w:val="annotation text"/>
    <w:basedOn w:val="Normal"/>
    <w:link w:val="TextodecomentrioChar"/>
    <w:uiPriority w:val="99"/>
    <w:semiHidden/>
    <w:rsid w:val="00286506"/>
    <w:pPr>
      <w:widowControl/>
      <w:spacing w:line="240" w:lineRule="auto"/>
    </w:pPr>
  </w:style>
  <w:style w:type="character" w:customStyle="1" w:styleId="TextodecomentrioChar">
    <w:name w:val="Texto de comentário Char"/>
    <w:link w:val="Textodecomentrio"/>
    <w:uiPriority w:val="99"/>
    <w:semiHidden/>
    <w:locked/>
    <w:rPr>
      <w:rFonts w:cs="Times New Roman"/>
      <w:sz w:val="20"/>
      <w:szCs w:val="20"/>
      <w:lang w:val="en-US" w:eastAsia="en-US"/>
    </w:rPr>
  </w:style>
  <w:style w:type="paragraph" w:styleId="TextosemFormatao">
    <w:name w:val="Plain Text"/>
    <w:basedOn w:val="Normal"/>
    <w:link w:val="TextosemFormataoChar"/>
    <w:uiPriority w:val="99"/>
    <w:semiHidden/>
    <w:rsid w:val="00286506"/>
    <w:pPr>
      <w:widowControl/>
      <w:spacing w:line="240" w:lineRule="auto"/>
    </w:pPr>
    <w:rPr>
      <w:rFonts w:ascii="Courier New" w:hAnsi="Courier New"/>
    </w:rPr>
  </w:style>
  <w:style w:type="character" w:customStyle="1" w:styleId="TextosemFormataoChar">
    <w:name w:val="Texto sem Formatação Char"/>
    <w:link w:val="TextosemFormatao"/>
    <w:uiPriority w:val="99"/>
    <w:semiHidden/>
    <w:locked/>
    <w:rPr>
      <w:rFonts w:ascii="Courier New" w:hAnsi="Courier New" w:cs="Courier New"/>
      <w:sz w:val="20"/>
      <w:szCs w:val="20"/>
      <w:lang w:val="en-US" w:eastAsia="en-US"/>
    </w:rPr>
  </w:style>
  <w:style w:type="paragraph" w:customStyle="1" w:styleId="Project">
    <w:name w:val="Project"/>
    <w:basedOn w:val="Normal"/>
    <w:uiPriority w:val="99"/>
    <w:rsid w:val="00286506"/>
    <w:pPr>
      <w:widowControl/>
      <w:spacing w:line="240" w:lineRule="auto"/>
      <w:jc w:val="right"/>
    </w:pPr>
    <w:rPr>
      <w:rFonts w:ascii="Arial" w:hAnsi="Arial"/>
      <w:b/>
      <w:sz w:val="36"/>
    </w:rPr>
  </w:style>
  <w:style w:type="paragraph" w:customStyle="1" w:styleId="CompanyName">
    <w:name w:val="CompanyName"/>
    <w:basedOn w:val="Normal"/>
    <w:uiPriority w:val="99"/>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hAnsi="Arial Unicode MS" w:cs="Arial Unicode MS"/>
      <w:sz w:val="24"/>
      <w:szCs w:val="24"/>
      <w:lang w:val="pt-BR" w:eastAsia="pt-BR"/>
    </w:rPr>
  </w:style>
  <w:style w:type="paragraph" w:styleId="Remissivo1">
    <w:name w:val="index 1"/>
    <w:basedOn w:val="Normal"/>
    <w:next w:val="Normal"/>
    <w:autoRedefine/>
    <w:uiPriority w:val="99"/>
    <w:semiHidden/>
    <w:rsid w:val="00286506"/>
    <w:pPr>
      <w:ind w:left="200" w:hanging="200"/>
    </w:pPr>
  </w:style>
  <w:style w:type="paragraph" w:styleId="Remissivo2">
    <w:name w:val="index 2"/>
    <w:basedOn w:val="Normal"/>
    <w:next w:val="Normal"/>
    <w:autoRedefine/>
    <w:uiPriority w:val="99"/>
    <w:semiHidden/>
    <w:rsid w:val="00286506"/>
    <w:pPr>
      <w:ind w:left="400" w:hanging="200"/>
    </w:pPr>
  </w:style>
  <w:style w:type="paragraph" w:styleId="Remissivo3">
    <w:name w:val="index 3"/>
    <w:basedOn w:val="Normal"/>
    <w:next w:val="Normal"/>
    <w:autoRedefine/>
    <w:uiPriority w:val="99"/>
    <w:semiHidden/>
    <w:rsid w:val="00286506"/>
    <w:pPr>
      <w:ind w:left="600" w:hanging="200"/>
    </w:pPr>
  </w:style>
  <w:style w:type="paragraph" w:styleId="Remissivo4">
    <w:name w:val="index 4"/>
    <w:basedOn w:val="Normal"/>
    <w:next w:val="Normal"/>
    <w:autoRedefine/>
    <w:uiPriority w:val="99"/>
    <w:semiHidden/>
    <w:rsid w:val="00286506"/>
    <w:pPr>
      <w:ind w:left="800" w:hanging="200"/>
    </w:pPr>
  </w:style>
  <w:style w:type="paragraph" w:styleId="Remissivo5">
    <w:name w:val="index 5"/>
    <w:basedOn w:val="Normal"/>
    <w:next w:val="Normal"/>
    <w:autoRedefine/>
    <w:uiPriority w:val="99"/>
    <w:semiHidden/>
    <w:rsid w:val="00286506"/>
    <w:pPr>
      <w:ind w:left="1000" w:hanging="200"/>
    </w:pPr>
  </w:style>
  <w:style w:type="paragraph" w:styleId="Remissivo6">
    <w:name w:val="index 6"/>
    <w:basedOn w:val="Normal"/>
    <w:next w:val="Normal"/>
    <w:autoRedefine/>
    <w:uiPriority w:val="99"/>
    <w:semiHidden/>
    <w:rsid w:val="00286506"/>
    <w:pPr>
      <w:ind w:left="1200" w:hanging="200"/>
    </w:pPr>
  </w:style>
  <w:style w:type="paragraph" w:styleId="Remissivo7">
    <w:name w:val="index 7"/>
    <w:basedOn w:val="Normal"/>
    <w:next w:val="Normal"/>
    <w:autoRedefine/>
    <w:uiPriority w:val="99"/>
    <w:semiHidden/>
    <w:rsid w:val="00286506"/>
    <w:pPr>
      <w:ind w:left="1400" w:hanging="200"/>
    </w:pPr>
  </w:style>
  <w:style w:type="paragraph" w:styleId="Remissivo8">
    <w:name w:val="index 8"/>
    <w:basedOn w:val="Normal"/>
    <w:next w:val="Normal"/>
    <w:autoRedefine/>
    <w:uiPriority w:val="99"/>
    <w:semiHidden/>
    <w:rsid w:val="00286506"/>
    <w:pPr>
      <w:ind w:left="1600" w:hanging="200"/>
    </w:pPr>
  </w:style>
  <w:style w:type="paragraph" w:styleId="Remissivo9">
    <w:name w:val="index 9"/>
    <w:basedOn w:val="Normal"/>
    <w:next w:val="Normal"/>
    <w:autoRedefine/>
    <w:uiPriority w:val="99"/>
    <w:semiHidden/>
    <w:rsid w:val="00286506"/>
    <w:pPr>
      <w:ind w:left="1800" w:hanging="200"/>
    </w:pPr>
  </w:style>
  <w:style w:type="paragraph" w:styleId="Ttulodendiceremissivo">
    <w:name w:val="index heading"/>
    <w:basedOn w:val="Normal"/>
    <w:next w:val="Remissivo1"/>
    <w:uiPriority w:val="99"/>
    <w:semiHidden/>
    <w:rsid w:val="00286506"/>
  </w:style>
  <w:style w:type="table" w:styleId="Tabelacomgrade">
    <w:name w:val="Table Grid"/>
    <w:basedOn w:val="Tabelanormal"/>
    <w:uiPriority w:val="99"/>
    <w:rsid w:val="00A765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aClara-nfase21">
    <w:name w:val="Lista Clara - Ênfase 21"/>
    <w:uiPriority w:val="99"/>
    <w:rsid w:val="00A765A9"/>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SombreamentoMdio2-nfase21">
    <w:name w:val="Sombreamento Médio 2 - Ênfase 21"/>
    <w:uiPriority w:val="99"/>
    <w:rsid w:val="00A765A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ombreamentoClaro-nfase21">
    <w:name w:val="Sombreamento Claro - Ênfase 21"/>
    <w:uiPriority w:val="99"/>
    <w:rsid w:val="00A765A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SombreamentoClaro1">
    <w:name w:val="Sombreamento Claro1"/>
    <w:uiPriority w:val="99"/>
    <w:rsid w:val="00A765A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SombreamentoColorido-nfase61">
    <w:name w:val="Sombreamento Colorido - Ênfase 61"/>
    <w:uiPriority w:val="99"/>
    <w:rsid w:val="00A765A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table" w:customStyle="1" w:styleId="GradeMdia2-nfase61">
    <w:name w:val="Grade Média 2 - Ênfase 61"/>
    <w:uiPriority w:val="99"/>
    <w:rsid w:val="00A765A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GradeMdia1-nfase61">
    <w:name w:val="Grade Média 1 - Ênfase 61"/>
    <w:uiPriority w:val="99"/>
    <w:rsid w:val="00A765A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paragraph" w:customStyle="1" w:styleId="Estilo2">
    <w:name w:val="Estilo2"/>
    <w:basedOn w:val="Ttulo2"/>
    <w:link w:val="Estilo2Char"/>
    <w:uiPriority w:val="99"/>
    <w:rsid w:val="00A765A9"/>
    <w:pPr>
      <w:widowControl/>
      <w:numPr>
        <w:numId w:val="16"/>
      </w:numPr>
      <w:tabs>
        <w:tab w:val="left" w:pos="993"/>
      </w:tabs>
      <w:spacing w:before="240" w:line="276" w:lineRule="auto"/>
    </w:pPr>
    <w:rPr>
      <w:rFonts w:ascii="Cambria" w:hAnsi="Cambria"/>
      <w:bCs/>
      <w:iCs/>
      <w:color w:val="365F91"/>
      <w:sz w:val="28"/>
      <w:szCs w:val="28"/>
      <w:lang w:val="pt-BR"/>
    </w:rPr>
  </w:style>
  <w:style w:type="character" w:customStyle="1" w:styleId="Estilo2Char">
    <w:name w:val="Estilo2 Char"/>
    <w:link w:val="Estilo2"/>
    <w:uiPriority w:val="99"/>
    <w:locked/>
    <w:rsid w:val="00A765A9"/>
    <w:rPr>
      <w:rFonts w:ascii="Cambria" w:hAnsi="Cambria" w:cs="Times New Roman"/>
      <w:b/>
      <w:bCs/>
      <w:iCs/>
      <w:color w:val="365F91"/>
      <w:sz w:val="28"/>
      <w:szCs w:val="28"/>
      <w:lang w:eastAsia="en-US"/>
    </w:rPr>
  </w:style>
  <w:style w:type="paragraph" w:customStyle="1" w:styleId="Estilo3">
    <w:name w:val="Estilo3"/>
    <w:basedOn w:val="Ttulo3"/>
    <w:uiPriority w:val="99"/>
    <w:rsid w:val="00A765A9"/>
    <w:pPr>
      <w:widowControl/>
      <w:numPr>
        <w:numId w:val="16"/>
      </w:numPr>
      <w:spacing w:before="240" w:line="276" w:lineRule="auto"/>
    </w:pPr>
    <w:rPr>
      <w:rFonts w:ascii="Cambria" w:hAnsi="Cambria"/>
      <w:b/>
      <w:bCs/>
      <w:i w:val="0"/>
      <w:color w:val="365F91"/>
      <w:sz w:val="26"/>
      <w:szCs w:val="26"/>
      <w:lang w:val="pt-BR"/>
    </w:rPr>
  </w:style>
  <w:style w:type="paragraph" w:customStyle="1" w:styleId="Lista2">
    <w:name w:val="Lista2"/>
    <w:basedOn w:val="Corpodetexto"/>
    <w:link w:val="Lista2Char"/>
    <w:uiPriority w:val="99"/>
    <w:rsid w:val="00A765A9"/>
    <w:pPr>
      <w:spacing w:after="0"/>
      <w:ind w:left="0"/>
      <w:jc w:val="both"/>
    </w:pPr>
    <w:rPr>
      <w:rFonts w:ascii="Calibri" w:hAnsi="Calibri"/>
      <w:sz w:val="22"/>
      <w:lang w:val="pt-BR" w:eastAsia="pt-BR"/>
    </w:rPr>
  </w:style>
  <w:style w:type="character" w:customStyle="1" w:styleId="Lista2Char">
    <w:name w:val="Lista2 Char"/>
    <w:link w:val="Lista2"/>
    <w:uiPriority w:val="99"/>
    <w:locked/>
    <w:rsid w:val="00A765A9"/>
    <w:rPr>
      <w:rFonts w:ascii="Calibri" w:hAnsi="Calibri" w:cs="Times New Roman"/>
      <w:sz w:val="22"/>
      <w:lang w:val="pt-BR" w:eastAsia="pt-BR"/>
    </w:rPr>
  </w:style>
  <w:style w:type="paragraph" w:customStyle="1" w:styleId="titulo">
    <w:name w:val="titulo"/>
    <w:basedOn w:val="Normal"/>
    <w:next w:val="Normal"/>
    <w:uiPriority w:val="99"/>
    <w:rsid w:val="00EB108D"/>
    <w:pPr>
      <w:widowControl/>
      <w:spacing w:before="5280" w:after="60" w:line="240" w:lineRule="auto"/>
      <w:jc w:val="right"/>
    </w:pPr>
    <w:rPr>
      <w:rFonts w:ascii="Arial" w:hAnsi="Arial"/>
      <w:b/>
      <w:sz w:val="36"/>
      <w:lang w:val="pt-BR" w:eastAsia="pt-BR"/>
    </w:rPr>
  </w:style>
  <w:style w:type="paragraph" w:customStyle="1" w:styleId="sistema">
    <w:name w:val="sistema"/>
    <w:basedOn w:val="titulo"/>
    <w:uiPriority w:val="99"/>
    <w:rsid w:val="00EB108D"/>
    <w:pPr>
      <w:spacing w:before="0" w:after="240"/>
    </w:pPr>
    <w:rPr>
      <w:i/>
    </w:rPr>
  </w:style>
  <w:style w:type="paragraph" w:customStyle="1" w:styleId="TitleCover">
    <w:name w:val="Title Cover"/>
    <w:basedOn w:val="Normal"/>
    <w:next w:val="Normal"/>
    <w:uiPriority w:val="99"/>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lang w:val="pt-BR"/>
    </w:rPr>
  </w:style>
  <w:style w:type="paragraph" w:styleId="SemEspaamento">
    <w:name w:val="No Spacing"/>
    <w:uiPriority w:val="99"/>
    <w:qFormat/>
    <w:rsid w:val="00EB108D"/>
    <w:pPr>
      <w:widowControl w:val="0"/>
    </w:pPr>
    <w:rPr>
      <w:lang w:val="en-US" w:eastAsia="en-US"/>
    </w:rPr>
  </w:style>
  <w:style w:type="character" w:styleId="Forte">
    <w:name w:val="Strong"/>
    <w:uiPriority w:val="99"/>
    <w:qFormat/>
    <w:rsid w:val="002669DD"/>
    <w:rPr>
      <w:rFonts w:cs="Times New Roman"/>
      <w:b/>
      <w:bCs/>
    </w:rPr>
  </w:style>
  <w:style w:type="character" w:customStyle="1" w:styleId="apple-converted-space">
    <w:name w:val="apple-converted-space"/>
    <w:uiPriority w:val="99"/>
    <w:rsid w:val="002669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55364">
      <w:bodyDiv w:val="1"/>
      <w:marLeft w:val="0"/>
      <w:marRight w:val="0"/>
      <w:marTop w:val="0"/>
      <w:marBottom w:val="0"/>
      <w:divBdr>
        <w:top w:val="none" w:sz="0" w:space="0" w:color="auto"/>
        <w:left w:val="none" w:sz="0" w:space="0" w:color="auto"/>
        <w:bottom w:val="none" w:sz="0" w:space="0" w:color="auto"/>
        <w:right w:val="none" w:sz="0" w:space="0" w:color="auto"/>
      </w:divBdr>
    </w:div>
    <w:div w:id="69384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175</TotalTime>
  <Pages>1</Pages>
  <Words>1291</Words>
  <Characters>6972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Plano de Teste</vt:lpstr>
    </vt:vector>
  </TitlesOfParts>
  <Company>Tech Tur</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keywords/>
  <dc:description/>
  <cp:lastModifiedBy>Marcelo Augusto</cp:lastModifiedBy>
  <cp:revision>20</cp:revision>
  <cp:lastPrinted>2004-07-30T18:38:00Z</cp:lastPrinted>
  <dcterms:created xsi:type="dcterms:W3CDTF">2016-12-06T02:57:00Z</dcterms:created>
  <dcterms:modified xsi:type="dcterms:W3CDTF">2016-12-06T20:38:00Z</dcterms:modified>
</cp:coreProperties>
</file>